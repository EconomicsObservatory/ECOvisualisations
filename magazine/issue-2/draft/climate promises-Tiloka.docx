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9D3D" w14:textId="77777777" w:rsidR="005724A5" w:rsidRPr="00FD6172" w:rsidRDefault="005724A5" w:rsidP="00FD6172">
      <w:pPr>
        <w:rPr>
          <w:rFonts w:ascii="Arial" w:hAnsi="Arial"/>
          <w:lang w:val="en-GB"/>
        </w:rPr>
      </w:pPr>
      <w:r w:rsidRPr="00FD6172">
        <w:rPr>
          <w:rFonts w:ascii="Arial" w:hAnsi="Arial"/>
          <w:lang w:val="en-GB"/>
        </w:rPr>
        <w:t>Fly</w:t>
      </w:r>
      <w:r w:rsidR="000330F2" w:rsidRPr="00FD6172">
        <w:rPr>
          <w:rFonts w:ascii="Arial" w:hAnsi="Arial"/>
          <w:lang w:val="en-GB"/>
        </w:rPr>
        <w:t>: Climate summits</w:t>
      </w:r>
    </w:p>
    <w:p w14:paraId="1229F7F1" w14:textId="77777777" w:rsidR="005724A5" w:rsidRPr="00FD6172" w:rsidRDefault="005724A5" w:rsidP="00FD6172">
      <w:pPr>
        <w:rPr>
          <w:rFonts w:ascii="Arial" w:hAnsi="Arial"/>
          <w:lang w:val="en-GB"/>
        </w:rPr>
      </w:pPr>
    </w:p>
    <w:p w14:paraId="6F1996AA" w14:textId="77777777" w:rsidR="00FF5415" w:rsidRPr="00FD6172" w:rsidRDefault="005724A5" w:rsidP="00FD6172">
      <w:pPr>
        <w:rPr>
          <w:rFonts w:ascii="Arial" w:hAnsi="Arial"/>
          <w:lang w:val="en-GB"/>
        </w:rPr>
      </w:pPr>
      <w:r w:rsidRPr="00FD6172">
        <w:rPr>
          <w:rFonts w:ascii="Arial" w:hAnsi="Arial"/>
          <w:lang w:val="en-GB"/>
        </w:rPr>
        <w:t xml:space="preserve">Title: </w:t>
      </w:r>
      <w:r w:rsidR="000330F2" w:rsidRPr="00FD6172">
        <w:rPr>
          <w:rFonts w:ascii="Arial" w:hAnsi="Arial"/>
          <w:lang w:val="en-GB"/>
        </w:rPr>
        <w:t xml:space="preserve">Promises </w:t>
      </w:r>
      <w:r w:rsidR="00312E8E" w:rsidRPr="00FD6172">
        <w:rPr>
          <w:rFonts w:ascii="Arial" w:hAnsi="Arial"/>
          <w:lang w:val="en-GB"/>
        </w:rPr>
        <w:t>kept?</w:t>
      </w:r>
    </w:p>
    <w:p w14:paraId="43B5E7DA" w14:textId="77777777" w:rsidR="00FF5415" w:rsidRPr="00FD6172" w:rsidRDefault="00FF5415" w:rsidP="00FD6172">
      <w:pPr>
        <w:rPr>
          <w:rFonts w:ascii="Arial" w:hAnsi="Arial"/>
          <w:lang w:val="en-GB"/>
        </w:rPr>
      </w:pPr>
    </w:p>
    <w:p w14:paraId="348C65D8" w14:textId="4A347E60" w:rsidR="005724A5" w:rsidRPr="00FD6172" w:rsidRDefault="005724A5" w:rsidP="00FD6172">
      <w:pPr>
        <w:rPr>
          <w:rFonts w:ascii="Arial" w:hAnsi="Arial"/>
          <w:lang w:val="en-GB"/>
        </w:rPr>
      </w:pPr>
      <w:r w:rsidRPr="00FD6172">
        <w:rPr>
          <w:rFonts w:ascii="Arial" w:hAnsi="Arial"/>
          <w:lang w:val="en-GB"/>
        </w:rPr>
        <w:t>Rubric:</w:t>
      </w:r>
      <w:r w:rsidR="000330F2" w:rsidRPr="00FD6172">
        <w:rPr>
          <w:rFonts w:ascii="Arial" w:hAnsi="Arial"/>
          <w:lang w:val="en-GB"/>
        </w:rPr>
        <w:t xml:space="preserve"> Most countries signed up to </w:t>
      </w:r>
      <w:ins w:id="0" w:author="Tenreyro,S" w:date="2021-10-06T09:53:00Z">
        <w:r w:rsidR="00F949D0">
          <w:rPr>
            <w:rFonts w:ascii="Arial" w:hAnsi="Arial"/>
            <w:lang w:val="en-GB"/>
          </w:rPr>
          <w:t xml:space="preserve">at least one of </w:t>
        </w:r>
      </w:ins>
      <w:commentRangeStart w:id="1"/>
      <w:r w:rsidR="000330F2" w:rsidRPr="00FD6172">
        <w:rPr>
          <w:rFonts w:ascii="Arial" w:hAnsi="Arial"/>
          <w:lang w:val="en-GB"/>
        </w:rPr>
        <w:t xml:space="preserve">the three big </w:t>
      </w:r>
      <w:commentRangeEnd w:id="1"/>
      <w:r w:rsidR="00F949D0">
        <w:rPr>
          <w:rStyle w:val="CommentReference"/>
        </w:rPr>
        <w:commentReference w:id="1"/>
      </w:r>
      <w:r w:rsidR="000330F2" w:rsidRPr="00FD6172">
        <w:rPr>
          <w:rFonts w:ascii="Arial" w:hAnsi="Arial"/>
          <w:lang w:val="en-GB"/>
        </w:rPr>
        <w:t xml:space="preserve">international </w:t>
      </w:r>
      <w:r w:rsidR="00582CD8" w:rsidRPr="00FD6172">
        <w:rPr>
          <w:rFonts w:ascii="Arial" w:hAnsi="Arial"/>
          <w:lang w:val="en-GB"/>
        </w:rPr>
        <w:t xml:space="preserve">climate-change </w:t>
      </w:r>
      <w:r w:rsidR="000330F2" w:rsidRPr="00FD6172">
        <w:rPr>
          <w:rFonts w:ascii="Arial" w:hAnsi="Arial"/>
          <w:lang w:val="en-GB"/>
        </w:rPr>
        <w:t xml:space="preserve">agreements </w:t>
      </w:r>
      <w:r w:rsidR="000D2BE2">
        <w:rPr>
          <w:rFonts w:ascii="Arial" w:hAnsi="Arial"/>
          <w:lang w:val="en-GB"/>
        </w:rPr>
        <w:t>to date, b</w:t>
      </w:r>
      <w:r w:rsidR="00E850A1">
        <w:rPr>
          <w:rFonts w:ascii="Arial" w:hAnsi="Arial"/>
          <w:lang w:val="en-GB"/>
        </w:rPr>
        <w:t xml:space="preserve">ut </w:t>
      </w:r>
      <w:r w:rsidR="000D2BE2">
        <w:rPr>
          <w:rFonts w:ascii="Arial" w:hAnsi="Arial"/>
          <w:lang w:val="en-GB"/>
        </w:rPr>
        <w:t xml:space="preserve">delivery on emissions-reduction </w:t>
      </w:r>
      <w:r w:rsidR="000330F2" w:rsidRPr="00FD6172">
        <w:rPr>
          <w:rFonts w:ascii="Arial" w:hAnsi="Arial"/>
          <w:lang w:val="en-GB"/>
        </w:rPr>
        <w:t xml:space="preserve">targets </w:t>
      </w:r>
      <w:r w:rsidR="007A34CA" w:rsidRPr="00FD6172">
        <w:rPr>
          <w:rFonts w:ascii="Arial" w:hAnsi="Arial"/>
          <w:lang w:val="en-GB"/>
        </w:rPr>
        <w:t xml:space="preserve">pledged </w:t>
      </w:r>
      <w:r w:rsidR="00312E8E" w:rsidRPr="00FD6172">
        <w:rPr>
          <w:rFonts w:ascii="Arial" w:hAnsi="Arial"/>
          <w:lang w:val="en-GB"/>
        </w:rPr>
        <w:t xml:space="preserve">on </w:t>
      </w:r>
      <w:r w:rsidR="007A34CA" w:rsidRPr="00FD6172">
        <w:rPr>
          <w:rFonts w:ascii="Arial" w:hAnsi="Arial"/>
          <w:lang w:val="en-GB"/>
        </w:rPr>
        <w:t>has been mixed</w:t>
      </w:r>
      <w:r w:rsidR="000330F2" w:rsidRPr="00FD6172">
        <w:rPr>
          <w:rFonts w:ascii="Arial" w:hAnsi="Arial"/>
          <w:lang w:val="en-GB"/>
        </w:rPr>
        <w:t>.</w:t>
      </w:r>
      <w:r w:rsidR="000D2BE2">
        <w:rPr>
          <w:rFonts w:ascii="Arial" w:hAnsi="Arial"/>
          <w:lang w:val="en-GB"/>
        </w:rPr>
        <w:t xml:space="preserve"> Greater ambition and stricter compliance will be essential.</w:t>
      </w:r>
    </w:p>
    <w:p w14:paraId="092BEC89" w14:textId="77777777" w:rsidR="000330F2" w:rsidRPr="00FD6172" w:rsidRDefault="000330F2" w:rsidP="00FD6172">
      <w:pPr>
        <w:rPr>
          <w:rFonts w:ascii="Arial" w:hAnsi="Arial"/>
          <w:lang w:val="en-GB"/>
        </w:rPr>
      </w:pPr>
    </w:p>
    <w:p w14:paraId="751DE7CF" w14:textId="77777777" w:rsidR="005724A5" w:rsidRPr="00FD6172" w:rsidRDefault="005724A5" w:rsidP="00FD6172">
      <w:pPr>
        <w:rPr>
          <w:rFonts w:ascii="Arial" w:hAnsi="Arial"/>
          <w:lang w:val="en-GB"/>
        </w:rPr>
      </w:pPr>
    </w:p>
    <w:p w14:paraId="1752D834" w14:textId="77777777" w:rsidR="00412029" w:rsidRPr="00FD6172" w:rsidRDefault="005724A5" w:rsidP="00FD6172">
      <w:pPr>
        <w:rPr>
          <w:rFonts w:ascii="Arial" w:hAnsi="Arial"/>
          <w:lang w:val="en-GB"/>
        </w:rPr>
      </w:pPr>
      <w:r w:rsidRPr="00FD6172">
        <w:rPr>
          <w:rFonts w:ascii="Arial" w:hAnsi="Arial"/>
          <w:lang w:val="en-GB"/>
        </w:rPr>
        <w:t xml:space="preserve">Authors: Silvana </w:t>
      </w:r>
      <w:proofErr w:type="spellStart"/>
      <w:r w:rsidRPr="00FD6172">
        <w:rPr>
          <w:rFonts w:ascii="Arial" w:hAnsi="Arial"/>
          <w:lang w:val="en-GB"/>
        </w:rPr>
        <w:t>Tenreyro</w:t>
      </w:r>
      <w:proofErr w:type="spellEnd"/>
      <w:r w:rsidRPr="00FD6172">
        <w:rPr>
          <w:rFonts w:ascii="Arial" w:hAnsi="Arial"/>
          <w:lang w:val="en-GB"/>
        </w:rPr>
        <w:t xml:space="preserve"> and </w:t>
      </w:r>
      <w:r w:rsidR="00412029" w:rsidRPr="00FD6172">
        <w:rPr>
          <w:rFonts w:ascii="Arial" w:hAnsi="Arial"/>
          <w:lang w:val="en-GB"/>
        </w:rPr>
        <w:t>Tiloka de Silva</w:t>
      </w:r>
    </w:p>
    <w:p w14:paraId="603CFADC" w14:textId="77777777" w:rsidR="00412029" w:rsidRPr="00FD6172" w:rsidRDefault="00412029" w:rsidP="00FD6172">
      <w:pPr>
        <w:rPr>
          <w:rFonts w:ascii="Arial" w:hAnsi="Arial"/>
          <w:lang w:val="en-GB"/>
        </w:rPr>
      </w:pPr>
    </w:p>
    <w:p w14:paraId="1E70BE10" w14:textId="77777777" w:rsidR="00412029" w:rsidRPr="00FD6172" w:rsidRDefault="00412029" w:rsidP="00FD6172">
      <w:pPr>
        <w:rPr>
          <w:rFonts w:ascii="Arial" w:hAnsi="Arial"/>
          <w:lang w:val="en-GB"/>
        </w:rPr>
      </w:pPr>
    </w:p>
    <w:p w14:paraId="6638341E" w14:textId="77777777" w:rsidR="00CD2923" w:rsidRPr="00FD6172" w:rsidRDefault="003C2A96" w:rsidP="00FD6172">
      <w:pPr>
        <w:rPr>
          <w:rFonts w:ascii="Arial" w:hAnsi="Arial"/>
          <w:lang w:val="en-GB"/>
        </w:rPr>
      </w:pPr>
      <w:r w:rsidRPr="00FD6172">
        <w:rPr>
          <w:rFonts w:ascii="Arial" w:hAnsi="Arial"/>
          <w:lang w:val="en-GB"/>
        </w:rPr>
        <w:t xml:space="preserve">In response to the threat to lives and livelihoods from rising emissions of greenhouse gases, there have so far been three international agreements </w:t>
      </w:r>
      <w:r w:rsidR="00CD2923" w:rsidRPr="00FD6172">
        <w:rPr>
          <w:rFonts w:ascii="Arial" w:hAnsi="Arial"/>
          <w:lang w:val="en-GB"/>
        </w:rPr>
        <w:t>promising countervailing action</w:t>
      </w:r>
      <w:r w:rsidR="004D3261" w:rsidRPr="00FD6172">
        <w:rPr>
          <w:rFonts w:ascii="Arial" w:hAnsi="Arial"/>
          <w:lang w:val="en-GB"/>
        </w:rPr>
        <w:t xml:space="preserve">: </w:t>
      </w:r>
      <w:r w:rsidR="000330F2" w:rsidRPr="00FD6172">
        <w:rPr>
          <w:rFonts w:ascii="Arial" w:hAnsi="Arial"/>
          <w:lang w:val="en-GB"/>
        </w:rPr>
        <w:t>the Kyoto Protocol</w:t>
      </w:r>
      <w:r w:rsidR="00143BF0" w:rsidRPr="00FD6172">
        <w:rPr>
          <w:rFonts w:ascii="Arial" w:hAnsi="Arial"/>
          <w:lang w:val="en-GB"/>
        </w:rPr>
        <w:t xml:space="preserve"> of 1997</w:t>
      </w:r>
      <w:r w:rsidR="00E850A1">
        <w:rPr>
          <w:rFonts w:ascii="Arial" w:hAnsi="Arial"/>
          <w:lang w:val="en-GB"/>
        </w:rPr>
        <w:t>;</w:t>
      </w:r>
      <w:r w:rsidR="004D3261" w:rsidRPr="00FD6172">
        <w:rPr>
          <w:rFonts w:ascii="Arial" w:hAnsi="Arial"/>
          <w:lang w:val="en-GB"/>
        </w:rPr>
        <w:t xml:space="preserve"> </w:t>
      </w:r>
      <w:r w:rsidR="000330F2" w:rsidRPr="00FD6172">
        <w:rPr>
          <w:rFonts w:ascii="Arial" w:hAnsi="Arial"/>
          <w:lang w:val="en-GB"/>
        </w:rPr>
        <w:t xml:space="preserve">the Copenhagen Accord </w:t>
      </w:r>
      <w:r w:rsidR="00143BF0" w:rsidRPr="00FD6172">
        <w:rPr>
          <w:rFonts w:ascii="Arial" w:hAnsi="Arial"/>
          <w:lang w:val="en-GB"/>
        </w:rPr>
        <w:t>of 2009</w:t>
      </w:r>
      <w:r w:rsidR="00E850A1">
        <w:rPr>
          <w:rFonts w:ascii="Arial" w:hAnsi="Arial"/>
          <w:lang w:val="en-GB"/>
        </w:rPr>
        <w:t>;</w:t>
      </w:r>
      <w:r w:rsidR="00143BF0" w:rsidRPr="00FD6172">
        <w:rPr>
          <w:rFonts w:ascii="Arial" w:hAnsi="Arial"/>
          <w:lang w:val="en-GB"/>
        </w:rPr>
        <w:t xml:space="preserve"> </w:t>
      </w:r>
      <w:r w:rsidR="000330F2" w:rsidRPr="00FD6172">
        <w:rPr>
          <w:rFonts w:ascii="Arial" w:hAnsi="Arial"/>
          <w:lang w:val="en-GB"/>
        </w:rPr>
        <w:t>and the Paris Agreement</w:t>
      </w:r>
      <w:r w:rsidR="00143BF0" w:rsidRPr="00FD6172">
        <w:rPr>
          <w:rFonts w:ascii="Arial" w:hAnsi="Arial"/>
          <w:lang w:val="en-GB"/>
        </w:rPr>
        <w:t xml:space="preserve"> of 2015</w:t>
      </w:r>
      <w:r w:rsidR="004D3261" w:rsidRPr="00FD6172">
        <w:rPr>
          <w:rFonts w:ascii="Arial" w:hAnsi="Arial"/>
          <w:lang w:val="en-GB"/>
        </w:rPr>
        <w:t>.</w:t>
      </w:r>
      <w:r w:rsidR="00143BF0" w:rsidRPr="00FD6172">
        <w:rPr>
          <w:rFonts w:ascii="Arial" w:hAnsi="Arial"/>
          <w:lang w:val="en-GB"/>
        </w:rPr>
        <w:t xml:space="preserve"> </w:t>
      </w:r>
      <w:r w:rsidR="00F60616" w:rsidRPr="00FD6172">
        <w:rPr>
          <w:rFonts w:ascii="Arial" w:hAnsi="Arial"/>
          <w:lang w:val="en-GB"/>
        </w:rPr>
        <w:t xml:space="preserve">What </w:t>
      </w:r>
      <w:r w:rsidR="00CD2923" w:rsidRPr="00FD6172">
        <w:rPr>
          <w:rFonts w:ascii="Arial" w:hAnsi="Arial"/>
          <w:lang w:val="en-GB"/>
        </w:rPr>
        <w:t xml:space="preserve">climate </w:t>
      </w:r>
      <w:r w:rsidR="00623D46" w:rsidRPr="00FD6172">
        <w:rPr>
          <w:rFonts w:ascii="Arial" w:hAnsi="Arial"/>
          <w:lang w:val="en-GB"/>
        </w:rPr>
        <w:t xml:space="preserve">targets </w:t>
      </w:r>
      <w:r w:rsidR="00F60616" w:rsidRPr="00FD6172">
        <w:rPr>
          <w:rFonts w:ascii="Arial" w:hAnsi="Arial"/>
          <w:lang w:val="en-GB"/>
        </w:rPr>
        <w:t xml:space="preserve">were </w:t>
      </w:r>
      <w:r w:rsidR="00C5153E" w:rsidRPr="00FD6172">
        <w:rPr>
          <w:rFonts w:ascii="Arial" w:hAnsi="Arial"/>
          <w:lang w:val="en-GB"/>
        </w:rPr>
        <w:t>pledged</w:t>
      </w:r>
      <w:r w:rsidR="00F60616" w:rsidRPr="00FD6172">
        <w:rPr>
          <w:rFonts w:ascii="Arial" w:hAnsi="Arial"/>
          <w:lang w:val="en-GB"/>
        </w:rPr>
        <w:t>? Have any</w:t>
      </w:r>
      <w:r w:rsidR="00623D46" w:rsidRPr="00FD6172">
        <w:rPr>
          <w:rFonts w:ascii="Arial" w:hAnsi="Arial"/>
          <w:lang w:val="en-GB"/>
        </w:rPr>
        <w:t xml:space="preserve"> been met? And which of the wide variety of national measures adopted are proving most effective for cutting emissions?</w:t>
      </w:r>
    </w:p>
    <w:p w14:paraId="1534479B" w14:textId="77777777" w:rsidR="00FD6172" w:rsidRDefault="00FD6172" w:rsidP="00FD6172">
      <w:pPr>
        <w:rPr>
          <w:rFonts w:ascii="Arial" w:hAnsi="Arial"/>
          <w:lang w:val="en-GB"/>
        </w:rPr>
      </w:pPr>
    </w:p>
    <w:p w14:paraId="11ABBD95" w14:textId="77777777" w:rsidR="0076275F" w:rsidRPr="00FD6172" w:rsidRDefault="00CD2923" w:rsidP="00FD6172">
      <w:pPr>
        <w:rPr>
          <w:rFonts w:ascii="Arial" w:hAnsi="Arial"/>
          <w:lang w:val="en-GB"/>
        </w:rPr>
      </w:pPr>
      <w:r w:rsidRPr="00FD6172">
        <w:rPr>
          <w:rFonts w:ascii="Arial" w:hAnsi="Arial"/>
          <w:lang w:val="en-GB"/>
        </w:rPr>
        <w:t>The</w:t>
      </w:r>
      <w:r w:rsidRPr="00FD6172">
        <w:rPr>
          <w:rFonts w:ascii="Arial" w:hAnsi="Arial"/>
          <w:spacing w:val="37"/>
          <w:lang w:val="en-GB"/>
        </w:rPr>
        <w:t xml:space="preserve"> </w:t>
      </w:r>
      <w:r w:rsidRPr="00FD6172">
        <w:rPr>
          <w:rFonts w:ascii="Arial" w:hAnsi="Arial"/>
          <w:lang w:val="en-GB"/>
        </w:rPr>
        <w:t>pledges</w:t>
      </w:r>
      <w:r w:rsidRPr="00FD6172">
        <w:rPr>
          <w:rFonts w:ascii="Arial" w:hAnsi="Arial"/>
          <w:spacing w:val="38"/>
          <w:lang w:val="en-GB"/>
        </w:rPr>
        <w:t xml:space="preserve"> </w:t>
      </w:r>
      <w:r w:rsidRPr="00FD6172">
        <w:rPr>
          <w:rFonts w:ascii="Arial" w:hAnsi="Arial"/>
          <w:lang w:val="en-GB"/>
        </w:rPr>
        <w:t>made</w:t>
      </w:r>
      <w:r w:rsidRPr="00FD6172">
        <w:rPr>
          <w:rFonts w:ascii="Arial" w:hAnsi="Arial"/>
          <w:spacing w:val="-45"/>
          <w:lang w:val="en-GB"/>
        </w:rPr>
        <w:t xml:space="preserve"> </w:t>
      </w:r>
      <w:r w:rsidRPr="00FD6172">
        <w:rPr>
          <w:rFonts w:ascii="Arial" w:hAnsi="Arial"/>
          <w:lang w:val="en-GB"/>
        </w:rPr>
        <w:t>by countries in each of the treaties differ in the coverage, timelines</w:t>
      </w:r>
      <w:r w:rsidRPr="00FD6172">
        <w:rPr>
          <w:rFonts w:ascii="Arial" w:hAnsi="Arial"/>
          <w:spacing w:val="1"/>
          <w:lang w:val="en-GB"/>
        </w:rPr>
        <w:t xml:space="preserve"> </w:t>
      </w:r>
      <w:r w:rsidRPr="00FD6172">
        <w:rPr>
          <w:rFonts w:ascii="Arial" w:hAnsi="Arial"/>
          <w:lang w:val="en-GB"/>
        </w:rPr>
        <w:t>and targets set by the various signatories. Moreover, in working towards their</w:t>
      </w:r>
      <w:r w:rsidRPr="00FD6172">
        <w:rPr>
          <w:rFonts w:ascii="Arial" w:hAnsi="Arial"/>
          <w:spacing w:val="1"/>
          <w:lang w:val="en-GB"/>
        </w:rPr>
        <w:t xml:space="preserve"> </w:t>
      </w:r>
      <w:r w:rsidRPr="00FD6172">
        <w:rPr>
          <w:rFonts w:ascii="Arial" w:hAnsi="Arial"/>
          <w:lang w:val="en-GB"/>
        </w:rPr>
        <w:t>targets,</w:t>
      </w:r>
      <w:r w:rsidRPr="00FD6172">
        <w:rPr>
          <w:rFonts w:ascii="Arial" w:hAnsi="Arial"/>
          <w:spacing w:val="27"/>
          <w:lang w:val="en-GB"/>
        </w:rPr>
        <w:t xml:space="preserve"> </w:t>
      </w:r>
      <w:r w:rsidRPr="00FD6172">
        <w:rPr>
          <w:rFonts w:ascii="Arial" w:hAnsi="Arial"/>
          <w:lang w:val="en-GB"/>
        </w:rPr>
        <w:t>countries</w:t>
      </w:r>
      <w:r w:rsidRPr="00FD6172">
        <w:rPr>
          <w:rFonts w:ascii="Arial" w:hAnsi="Arial"/>
          <w:spacing w:val="27"/>
          <w:lang w:val="en-GB"/>
        </w:rPr>
        <w:t xml:space="preserve"> have </w:t>
      </w:r>
      <w:r w:rsidRPr="00FD6172">
        <w:rPr>
          <w:rFonts w:ascii="Arial" w:hAnsi="Arial"/>
          <w:lang w:val="en-GB"/>
        </w:rPr>
        <w:t>resorted</w:t>
      </w:r>
      <w:r w:rsidRPr="00FD6172">
        <w:rPr>
          <w:rFonts w:ascii="Arial" w:hAnsi="Arial"/>
          <w:spacing w:val="28"/>
          <w:lang w:val="en-GB"/>
        </w:rPr>
        <w:t xml:space="preserve"> </w:t>
      </w:r>
      <w:r w:rsidRPr="00FD6172">
        <w:rPr>
          <w:rFonts w:ascii="Arial" w:hAnsi="Arial"/>
          <w:lang w:val="en-GB"/>
        </w:rPr>
        <w:t>to</w:t>
      </w:r>
      <w:r w:rsidRPr="00FD6172">
        <w:rPr>
          <w:rFonts w:ascii="Arial" w:hAnsi="Arial"/>
          <w:spacing w:val="27"/>
          <w:lang w:val="en-GB"/>
        </w:rPr>
        <w:t xml:space="preserve"> </w:t>
      </w:r>
      <w:r w:rsidRPr="00FD6172">
        <w:rPr>
          <w:rFonts w:ascii="Arial" w:hAnsi="Arial"/>
          <w:lang w:val="en-GB"/>
        </w:rPr>
        <w:t>different</w:t>
      </w:r>
      <w:r w:rsidRPr="00FD6172">
        <w:rPr>
          <w:rFonts w:ascii="Arial" w:hAnsi="Arial"/>
          <w:spacing w:val="28"/>
          <w:lang w:val="en-GB"/>
        </w:rPr>
        <w:t xml:space="preserve"> </w:t>
      </w:r>
      <w:r w:rsidRPr="00FD6172">
        <w:rPr>
          <w:rFonts w:ascii="Arial" w:hAnsi="Arial"/>
          <w:lang w:val="en-GB"/>
        </w:rPr>
        <w:t>policies</w:t>
      </w:r>
      <w:r w:rsidRPr="00FD6172">
        <w:rPr>
          <w:rFonts w:ascii="Arial" w:hAnsi="Arial"/>
          <w:spacing w:val="27"/>
          <w:lang w:val="en-GB"/>
        </w:rPr>
        <w:t xml:space="preserve"> </w:t>
      </w:r>
      <w:r w:rsidRPr="00FD6172">
        <w:rPr>
          <w:rFonts w:ascii="Arial" w:hAnsi="Arial"/>
          <w:lang w:val="en-GB"/>
        </w:rPr>
        <w:t>and</w:t>
      </w:r>
      <w:r w:rsidRPr="00FD6172">
        <w:rPr>
          <w:rFonts w:ascii="Arial" w:hAnsi="Arial"/>
          <w:spacing w:val="27"/>
          <w:lang w:val="en-GB"/>
        </w:rPr>
        <w:t xml:space="preserve"> </w:t>
      </w:r>
      <w:r w:rsidRPr="00FD6172">
        <w:rPr>
          <w:rFonts w:ascii="Arial" w:hAnsi="Arial"/>
          <w:lang w:val="en-GB"/>
        </w:rPr>
        <w:t>laws</w:t>
      </w:r>
      <w:r w:rsidRPr="00FD6172">
        <w:rPr>
          <w:rFonts w:ascii="Arial" w:hAnsi="Arial"/>
          <w:spacing w:val="28"/>
          <w:lang w:val="en-GB"/>
        </w:rPr>
        <w:t xml:space="preserve"> </w:t>
      </w:r>
      <w:r w:rsidRPr="00FD6172">
        <w:rPr>
          <w:rFonts w:ascii="Arial" w:hAnsi="Arial"/>
          <w:lang w:val="en-GB"/>
        </w:rPr>
        <w:t>over</w:t>
      </w:r>
      <w:r w:rsidRPr="00FD6172">
        <w:rPr>
          <w:rFonts w:ascii="Arial" w:hAnsi="Arial"/>
          <w:spacing w:val="27"/>
          <w:lang w:val="en-GB"/>
        </w:rPr>
        <w:t xml:space="preserve"> </w:t>
      </w:r>
      <w:r w:rsidRPr="00FD6172">
        <w:rPr>
          <w:rFonts w:ascii="Arial" w:hAnsi="Arial"/>
          <w:lang w:val="en-GB"/>
        </w:rPr>
        <w:t>time.</w:t>
      </w:r>
      <w:r w:rsidR="0076275F" w:rsidRPr="00FD6172">
        <w:rPr>
          <w:rFonts w:ascii="Arial" w:hAnsi="Arial"/>
          <w:lang w:val="en-GB"/>
        </w:rPr>
        <w:t xml:space="preserve"> And each comes from its unique history of previous contributions to </w:t>
      </w:r>
      <w:r w:rsidR="007D6BB3" w:rsidRPr="00FD6172">
        <w:rPr>
          <w:rFonts w:ascii="Arial" w:hAnsi="Arial"/>
          <w:lang w:val="en-GB"/>
        </w:rPr>
        <w:t xml:space="preserve">the more than doubling of </w:t>
      </w:r>
      <w:r w:rsidR="0076275F" w:rsidRPr="00FD6172">
        <w:rPr>
          <w:rFonts w:ascii="Arial" w:hAnsi="Arial"/>
          <w:lang w:val="en-GB"/>
        </w:rPr>
        <w:t>total global emissions over the past half-century.</w:t>
      </w:r>
    </w:p>
    <w:p w14:paraId="0494C06B" w14:textId="77777777" w:rsidR="00FD6172" w:rsidRDefault="00FD6172" w:rsidP="00FD6172">
      <w:pPr>
        <w:rPr>
          <w:rFonts w:ascii="Arial" w:hAnsi="Arial"/>
          <w:w w:val="105"/>
          <w:lang w:val="en-GB"/>
        </w:rPr>
      </w:pPr>
    </w:p>
    <w:p w14:paraId="59A680B1" w14:textId="77777777" w:rsidR="00B16BE5" w:rsidRPr="00FD6172" w:rsidRDefault="0076275F" w:rsidP="00FD6172">
      <w:pPr>
        <w:rPr>
          <w:rFonts w:ascii="Arial" w:hAnsi="Arial"/>
          <w:w w:val="105"/>
          <w:lang w:val="en-GB"/>
        </w:rPr>
      </w:pPr>
      <w:r w:rsidRPr="00FD6172">
        <w:rPr>
          <w:rFonts w:ascii="Arial" w:hAnsi="Arial"/>
          <w:w w:val="105"/>
          <w:lang w:val="en-GB"/>
        </w:rPr>
        <w:t>Trends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in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emissions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are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tightly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associated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with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="00E850A1">
        <w:rPr>
          <w:rFonts w:ascii="Arial" w:hAnsi="Arial"/>
          <w:spacing w:val="1"/>
          <w:w w:val="105"/>
          <w:lang w:val="en-GB"/>
        </w:rPr>
        <w:t xml:space="preserve">economic </w:t>
      </w:r>
      <w:r w:rsidRPr="00FD6172">
        <w:rPr>
          <w:rFonts w:ascii="Arial" w:hAnsi="Arial"/>
          <w:w w:val="105"/>
          <w:lang w:val="en-GB"/>
        </w:rPr>
        <w:t>activity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and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population</w:t>
      </w:r>
      <w:r w:rsidR="00FD6172">
        <w:rPr>
          <w:rFonts w:ascii="Arial" w:hAnsi="Arial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growth.</w:t>
      </w:r>
      <w:r w:rsidR="00FD6172">
        <w:rPr>
          <w:rFonts w:ascii="Arial" w:hAnsi="Arial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In</w:t>
      </w:r>
      <w:r w:rsidR="00FD6172">
        <w:rPr>
          <w:rFonts w:ascii="Arial" w:hAnsi="Arial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absolute</w:t>
      </w:r>
      <w:r w:rsidR="00FD6172">
        <w:rPr>
          <w:rFonts w:ascii="Arial" w:hAnsi="Arial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levels,</w:t>
      </w:r>
      <w:r w:rsidR="00FD6172">
        <w:rPr>
          <w:rFonts w:ascii="Arial" w:hAnsi="Arial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the</w:t>
      </w:r>
      <w:r w:rsidR="00FD6172">
        <w:rPr>
          <w:rFonts w:ascii="Arial" w:hAnsi="Arial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top</w:t>
      </w:r>
      <w:r w:rsidR="00FD6172">
        <w:rPr>
          <w:rFonts w:ascii="Arial" w:hAnsi="Arial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emitters</w:t>
      </w:r>
      <w:r w:rsidR="00FD6172">
        <w:rPr>
          <w:rFonts w:ascii="Arial" w:hAnsi="Arial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since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 xml:space="preserve">the 1970s have been China, the United States, Russia, Japan, </w:t>
      </w:r>
      <w:proofErr w:type="gramStart"/>
      <w:r w:rsidRPr="00FD6172">
        <w:rPr>
          <w:rFonts w:ascii="Arial" w:hAnsi="Arial"/>
          <w:w w:val="105"/>
          <w:lang w:val="en-GB"/>
        </w:rPr>
        <w:t>Germany</w:t>
      </w:r>
      <w:proofErr w:type="gramEnd"/>
      <w:r w:rsidRPr="00FD6172">
        <w:rPr>
          <w:rFonts w:ascii="Arial" w:hAnsi="Arial"/>
          <w:w w:val="105"/>
          <w:lang w:val="en-GB"/>
        </w:rPr>
        <w:t xml:space="preserve"> and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Canada,</w:t>
      </w:r>
      <w:r w:rsidRPr="00FD6172">
        <w:rPr>
          <w:rFonts w:ascii="Arial" w:hAnsi="Arial"/>
          <w:spacing w:val="19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with</w:t>
      </w:r>
      <w:r w:rsidRPr="00FD6172">
        <w:rPr>
          <w:rFonts w:ascii="Arial" w:hAnsi="Arial"/>
          <w:spacing w:val="20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Saudi</w:t>
      </w:r>
      <w:r w:rsidRPr="00FD6172">
        <w:rPr>
          <w:rFonts w:ascii="Arial" w:hAnsi="Arial"/>
          <w:spacing w:val="22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Arabia,</w:t>
      </w:r>
      <w:r w:rsidRPr="00FD6172">
        <w:rPr>
          <w:rFonts w:ascii="Arial" w:hAnsi="Arial"/>
          <w:spacing w:val="20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South</w:t>
      </w:r>
      <w:r w:rsidRPr="00FD6172">
        <w:rPr>
          <w:rFonts w:ascii="Arial" w:hAnsi="Arial"/>
          <w:spacing w:val="20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Korea,</w:t>
      </w:r>
      <w:r w:rsidRPr="00FD6172">
        <w:rPr>
          <w:rFonts w:ascii="Arial" w:hAnsi="Arial"/>
          <w:spacing w:val="19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India</w:t>
      </w:r>
      <w:r w:rsidRPr="00FD6172">
        <w:rPr>
          <w:rFonts w:ascii="Arial" w:hAnsi="Arial"/>
          <w:spacing w:val="20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and</w:t>
      </w:r>
      <w:r w:rsidRPr="00FD6172">
        <w:rPr>
          <w:rFonts w:ascii="Arial" w:hAnsi="Arial"/>
          <w:spacing w:val="20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Iran</w:t>
      </w:r>
      <w:r w:rsidRPr="00FD6172">
        <w:rPr>
          <w:rFonts w:ascii="Arial" w:hAnsi="Arial"/>
          <w:spacing w:val="20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joining</w:t>
      </w:r>
      <w:r w:rsidRPr="00FD6172">
        <w:rPr>
          <w:rFonts w:ascii="Arial" w:hAnsi="Arial"/>
          <w:spacing w:val="20"/>
          <w:w w:val="105"/>
          <w:lang w:val="en-GB"/>
        </w:rPr>
        <w:t xml:space="preserve"> the list </w:t>
      </w:r>
      <w:r w:rsidRPr="00FD6172">
        <w:rPr>
          <w:rFonts w:ascii="Arial" w:hAnsi="Arial"/>
          <w:w w:val="105"/>
          <w:lang w:val="en-GB"/>
        </w:rPr>
        <w:t>more</w:t>
      </w:r>
      <w:r w:rsidRPr="00FD6172">
        <w:rPr>
          <w:rFonts w:ascii="Arial" w:hAnsi="Arial"/>
          <w:spacing w:val="20"/>
          <w:w w:val="105"/>
          <w:lang w:val="en-GB"/>
        </w:rPr>
        <w:t xml:space="preserve"> </w:t>
      </w:r>
      <w:r w:rsidR="00E850A1">
        <w:rPr>
          <w:rFonts w:ascii="Arial" w:hAnsi="Arial"/>
          <w:w w:val="105"/>
          <w:lang w:val="en-GB"/>
        </w:rPr>
        <w:t>recently. Among these</w:t>
      </w:r>
      <w:r w:rsidRPr="00FD6172">
        <w:rPr>
          <w:rFonts w:ascii="Arial" w:hAnsi="Arial"/>
          <w:w w:val="105"/>
          <w:lang w:val="en-GB"/>
        </w:rPr>
        <w:t>, six are also in the top-ten list of oil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producing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nations.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Other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oil-producing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countries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also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record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very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high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per</w:t>
      </w:r>
      <w:r w:rsidRPr="00FD6172">
        <w:rPr>
          <w:rFonts w:ascii="Arial" w:hAnsi="Arial"/>
          <w:spacing w:val="1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capita</w:t>
      </w:r>
      <w:r w:rsidRPr="00FD6172">
        <w:rPr>
          <w:rFonts w:ascii="Arial" w:hAnsi="Arial"/>
          <w:spacing w:val="17"/>
          <w:w w:val="105"/>
          <w:lang w:val="en-GB"/>
        </w:rPr>
        <w:t xml:space="preserve"> </w:t>
      </w:r>
      <w:proofErr w:type="gramStart"/>
      <w:r w:rsidRPr="00FD6172">
        <w:rPr>
          <w:rFonts w:ascii="Arial" w:hAnsi="Arial"/>
          <w:w w:val="105"/>
          <w:lang w:val="en-GB"/>
        </w:rPr>
        <w:t>emissions,</w:t>
      </w:r>
      <w:r w:rsidRPr="00FD6172">
        <w:rPr>
          <w:rFonts w:ascii="Arial" w:hAnsi="Arial"/>
          <w:spacing w:val="18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but</w:t>
      </w:r>
      <w:proofErr w:type="gramEnd"/>
      <w:r w:rsidRPr="00FD6172">
        <w:rPr>
          <w:rFonts w:ascii="Arial" w:hAnsi="Arial"/>
          <w:spacing w:val="17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make</w:t>
      </w:r>
      <w:r w:rsidRPr="00FD6172">
        <w:rPr>
          <w:rFonts w:ascii="Arial" w:hAnsi="Arial"/>
          <w:spacing w:val="17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smaller</w:t>
      </w:r>
      <w:r w:rsidRPr="00FD6172">
        <w:rPr>
          <w:rFonts w:ascii="Arial" w:hAnsi="Arial"/>
          <w:spacing w:val="18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contributions</w:t>
      </w:r>
      <w:r w:rsidRPr="00FD6172">
        <w:rPr>
          <w:rFonts w:ascii="Arial" w:hAnsi="Arial"/>
          <w:spacing w:val="18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to</w:t>
      </w:r>
      <w:r w:rsidRPr="00FD6172">
        <w:rPr>
          <w:rFonts w:ascii="Arial" w:hAnsi="Arial"/>
          <w:spacing w:val="17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total</w:t>
      </w:r>
      <w:r w:rsidRPr="00FD6172">
        <w:rPr>
          <w:rFonts w:ascii="Arial" w:hAnsi="Arial"/>
          <w:spacing w:val="18"/>
          <w:w w:val="105"/>
          <w:lang w:val="en-GB"/>
        </w:rPr>
        <w:t xml:space="preserve"> </w:t>
      </w:r>
      <w:r w:rsidRPr="00FD6172">
        <w:rPr>
          <w:rFonts w:ascii="Arial" w:hAnsi="Arial"/>
          <w:w w:val="105"/>
          <w:lang w:val="en-GB"/>
        </w:rPr>
        <w:t>emissions.</w:t>
      </w:r>
    </w:p>
    <w:p w14:paraId="63A3EC80" w14:textId="77777777" w:rsidR="00FD6172" w:rsidRDefault="00FD6172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22B4E16A" w14:textId="2507D076" w:rsidR="00AA3294" w:rsidRPr="00FD6172" w:rsidRDefault="00B16BE5" w:rsidP="00FD6172">
      <w:pPr>
        <w:pStyle w:val="BodyText"/>
        <w:rPr>
          <w:rFonts w:ascii="Arial" w:hAnsi="Arial"/>
          <w:w w:val="105"/>
          <w:sz w:val="24"/>
          <w:lang w:val="en-GB"/>
        </w:rPr>
      </w:pPr>
      <w:r w:rsidRPr="00FD6172">
        <w:rPr>
          <w:rFonts w:ascii="Arial" w:hAnsi="Arial"/>
          <w:w w:val="105"/>
          <w:sz w:val="24"/>
          <w:lang w:val="en-GB"/>
        </w:rPr>
        <w:t>Emissions from North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America and Europe, which were the largest emitting regions until the 1990s,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E850A1">
        <w:rPr>
          <w:rFonts w:ascii="Arial" w:hAnsi="Arial"/>
          <w:spacing w:val="1"/>
          <w:w w:val="105"/>
          <w:sz w:val="24"/>
          <w:lang w:val="en-GB"/>
        </w:rPr>
        <w:t xml:space="preserve">seem </w:t>
      </w:r>
      <w:r w:rsidR="00FD6172">
        <w:rPr>
          <w:rFonts w:ascii="Arial" w:hAnsi="Arial"/>
          <w:w w:val="105"/>
          <w:sz w:val="24"/>
          <w:lang w:val="en-GB"/>
        </w:rPr>
        <w:t>to have stabilis</w:t>
      </w:r>
      <w:r w:rsidRPr="00FD6172">
        <w:rPr>
          <w:rFonts w:ascii="Arial" w:hAnsi="Arial"/>
          <w:w w:val="105"/>
          <w:sz w:val="24"/>
          <w:lang w:val="en-GB"/>
        </w:rPr>
        <w:t>ed in the following decade and a half, and are gradually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 xml:space="preserve">declining, albeit from high levels. Emissions from </w:t>
      </w:r>
      <w:r w:rsidR="00E850A1">
        <w:rPr>
          <w:rFonts w:ascii="Arial" w:hAnsi="Arial"/>
          <w:w w:val="105"/>
          <w:sz w:val="24"/>
          <w:lang w:val="en-GB"/>
        </w:rPr>
        <w:t xml:space="preserve">other parts of the world </w:t>
      </w:r>
      <w:r w:rsidRPr="00FD6172">
        <w:rPr>
          <w:rFonts w:ascii="Arial" w:hAnsi="Arial"/>
          <w:w w:val="105"/>
          <w:sz w:val="24"/>
          <w:lang w:val="en-GB"/>
        </w:rPr>
        <w:t>have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 xml:space="preserve">been increasing, particularly in the </w:t>
      </w:r>
      <w:commentRangeStart w:id="2"/>
      <w:del w:id="3" w:author="Tiloka de Silva" w:date="2021-10-06T15:20:00Z">
        <w:r w:rsidRPr="00FD6172" w:rsidDel="00824139">
          <w:rPr>
            <w:rFonts w:ascii="Arial" w:hAnsi="Arial"/>
            <w:w w:val="105"/>
            <w:sz w:val="24"/>
            <w:lang w:val="en-GB"/>
          </w:rPr>
          <w:delText xml:space="preserve">South </w:delText>
        </w:r>
      </w:del>
      <w:ins w:id="4" w:author="Tiloka de Silva" w:date="2021-10-06T15:20:00Z">
        <w:r w:rsidR="00824139">
          <w:rPr>
            <w:rFonts w:ascii="Arial" w:hAnsi="Arial"/>
            <w:w w:val="105"/>
            <w:sz w:val="24"/>
            <w:lang w:val="en-GB"/>
          </w:rPr>
          <w:t>East</w:t>
        </w:r>
        <w:r w:rsidR="00824139" w:rsidRPr="00FD6172">
          <w:rPr>
            <w:rFonts w:ascii="Arial" w:hAnsi="Arial"/>
            <w:w w:val="105"/>
            <w:sz w:val="24"/>
            <w:lang w:val="en-GB"/>
          </w:rPr>
          <w:t xml:space="preserve"> </w:t>
        </w:r>
      </w:ins>
      <w:commentRangeEnd w:id="2"/>
      <w:ins w:id="5" w:author="Tiloka de Silva" w:date="2021-10-06T15:21:00Z">
        <w:r w:rsidR="00912BBC">
          <w:rPr>
            <w:rStyle w:val="CommentReference"/>
            <w:rFonts w:asciiTheme="minorHAnsi" w:eastAsiaTheme="minorHAnsi" w:hAnsiTheme="minorHAnsi" w:cstheme="minorBidi"/>
          </w:rPr>
          <w:commentReference w:id="2"/>
        </w:r>
      </w:ins>
      <w:r w:rsidRPr="00FD6172">
        <w:rPr>
          <w:rFonts w:ascii="Arial" w:hAnsi="Arial"/>
          <w:w w:val="105"/>
          <w:sz w:val="24"/>
          <w:lang w:val="en-GB"/>
        </w:rPr>
        <w:t>Asian region, led most notably by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del w:id="6" w:author="Tiloka de Silva" w:date="2021-10-06T15:21:00Z">
        <w:r w:rsidRPr="00FD6172" w:rsidDel="00843AB4">
          <w:rPr>
            <w:rFonts w:ascii="Arial" w:hAnsi="Arial"/>
            <w:w w:val="105"/>
            <w:sz w:val="24"/>
            <w:lang w:val="en-GB"/>
          </w:rPr>
          <w:delText>India</w:delText>
        </w:r>
      </w:del>
      <w:ins w:id="7" w:author="Tiloka de Silva" w:date="2021-10-06T15:21:00Z">
        <w:r w:rsidR="00843AB4">
          <w:rPr>
            <w:rFonts w:ascii="Arial" w:hAnsi="Arial"/>
            <w:w w:val="105"/>
            <w:sz w:val="24"/>
            <w:lang w:val="en-GB"/>
          </w:rPr>
          <w:t>China</w:t>
        </w:r>
      </w:ins>
      <w:r w:rsidRPr="00FD6172">
        <w:rPr>
          <w:rFonts w:ascii="Arial" w:hAnsi="Arial"/>
          <w:w w:val="105"/>
          <w:sz w:val="24"/>
          <w:lang w:val="en-GB"/>
        </w:rPr>
        <w:t>. Sub-Saharan Africa remains the region with the lowest total emissions.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6D3358">
        <w:rPr>
          <w:rFonts w:ascii="Arial" w:hAnsi="Arial"/>
          <w:spacing w:val="1"/>
          <w:w w:val="105"/>
          <w:sz w:val="24"/>
          <w:lang w:val="en-GB"/>
        </w:rPr>
        <w:t>E</w:t>
      </w:r>
      <w:r w:rsidRPr="00FD6172">
        <w:rPr>
          <w:rFonts w:ascii="Arial" w:hAnsi="Arial"/>
          <w:w w:val="105"/>
          <w:sz w:val="24"/>
          <w:lang w:val="en-GB"/>
        </w:rPr>
        <w:t>missions</w:t>
      </w:r>
      <w:r w:rsidRPr="00FD6172">
        <w:rPr>
          <w:rFonts w:ascii="Arial" w:hAnsi="Arial"/>
          <w:spacing w:val="16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from</w:t>
      </w:r>
      <w:r w:rsidRPr="00FD6172">
        <w:rPr>
          <w:rFonts w:ascii="Arial" w:hAnsi="Arial"/>
          <w:spacing w:val="1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the</w:t>
      </w:r>
      <w:r w:rsidRPr="00FD6172">
        <w:rPr>
          <w:rFonts w:ascii="Arial" w:hAnsi="Arial"/>
          <w:spacing w:val="16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Middle</w:t>
      </w:r>
      <w:r w:rsidRPr="00FD6172">
        <w:rPr>
          <w:rFonts w:ascii="Arial" w:hAnsi="Arial"/>
          <w:spacing w:val="1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East</w:t>
      </w:r>
      <w:r w:rsidRPr="00FD6172">
        <w:rPr>
          <w:rFonts w:ascii="Arial" w:hAnsi="Arial"/>
          <w:spacing w:val="16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(the</w:t>
      </w:r>
      <w:r w:rsidRPr="00FD6172">
        <w:rPr>
          <w:rFonts w:ascii="Arial" w:hAnsi="Arial"/>
          <w:spacing w:val="16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largest</w:t>
      </w:r>
      <w:r w:rsidRPr="00FD6172">
        <w:rPr>
          <w:rFonts w:ascii="Arial" w:hAnsi="Arial"/>
          <w:spacing w:val="1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oil-producing</w:t>
      </w:r>
      <w:r w:rsidRPr="00FD6172">
        <w:rPr>
          <w:rFonts w:ascii="Arial" w:hAnsi="Arial"/>
          <w:spacing w:val="16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region</w:t>
      </w:r>
      <w:r w:rsidRPr="00FD6172">
        <w:rPr>
          <w:rFonts w:ascii="Arial" w:hAnsi="Arial"/>
          <w:spacing w:val="-4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in</w:t>
      </w:r>
      <w:r w:rsidRPr="00FD6172">
        <w:rPr>
          <w:rFonts w:ascii="Arial" w:hAnsi="Arial"/>
          <w:spacing w:val="1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the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world)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remain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at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lower</w:t>
      </w:r>
      <w:r w:rsidRPr="00FD6172">
        <w:rPr>
          <w:rFonts w:ascii="Arial" w:hAnsi="Arial"/>
          <w:spacing w:val="1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level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than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in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the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West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or</w:t>
      </w:r>
      <w:r w:rsidRPr="00FD6172">
        <w:rPr>
          <w:rFonts w:ascii="Arial" w:hAnsi="Arial"/>
          <w:spacing w:val="2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East</w:t>
      </w:r>
      <w:r w:rsidRPr="00FD6172">
        <w:rPr>
          <w:rFonts w:ascii="Arial" w:hAnsi="Arial"/>
          <w:spacing w:val="1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Asia.</w:t>
      </w:r>
    </w:p>
    <w:p w14:paraId="10385D1A" w14:textId="77777777" w:rsidR="00FD6172" w:rsidRDefault="00FD6172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5D586DC2" w14:textId="77777777" w:rsidR="0088313D" w:rsidRPr="00FD6172" w:rsidRDefault="006D3358" w:rsidP="00FD6172">
      <w:pPr>
        <w:pStyle w:val="BodyText"/>
        <w:rPr>
          <w:rFonts w:ascii="Arial" w:hAnsi="Arial"/>
          <w:w w:val="105"/>
          <w:sz w:val="24"/>
          <w:lang w:val="en-GB"/>
        </w:rPr>
      </w:pPr>
      <w:r>
        <w:rPr>
          <w:rFonts w:ascii="Arial" w:hAnsi="Arial"/>
          <w:w w:val="105"/>
          <w:sz w:val="24"/>
          <w:lang w:val="en-GB"/>
        </w:rPr>
        <w:t xml:space="preserve">But per capita emissions </w:t>
      </w:r>
      <w:r w:rsidR="00AA3294" w:rsidRPr="00FD6172">
        <w:rPr>
          <w:rFonts w:ascii="Arial" w:hAnsi="Arial"/>
          <w:w w:val="105"/>
          <w:sz w:val="24"/>
          <w:lang w:val="en-GB"/>
        </w:rPr>
        <w:t>remain highest by far in North America,</w:t>
      </w:r>
      <w:r w:rsidR="00AA3294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followed</w:t>
      </w:r>
      <w:r w:rsidR="00AA3294" w:rsidRPr="00FD6172">
        <w:rPr>
          <w:rFonts w:ascii="Arial" w:hAnsi="Arial"/>
          <w:spacing w:val="-6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by</w:t>
      </w:r>
      <w:r w:rsidR="00AA3294" w:rsidRPr="00FD6172">
        <w:rPr>
          <w:rFonts w:ascii="Arial" w:hAnsi="Arial"/>
          <w:spacing w:val="-5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Europe</w:t>
      </w:r>
      <w:r w:rsidR="00AA3294" w:rsidRPr="00FD6172">
        <w:rPr>
          <w:rFonts w:ascii="Arial" w:hAnsi="Arial"/>
          <w:spacing w:val="-6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and</w:t>
      </w:r>
      <w:r w:rsidR="00AA3294" w:rsidRPr="00FD6172">
        <w:rPr>
          <w:rFonts w:ascii="Arial" w:hAnsi="Arial"/>
          <w:spacing w:val="-5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Central</w:t>
      </w:r>
      <w:r w:rsidR="00AA3294" w:rsidRPr="00FD6172">
        <w:rPr>
          <w:rFonts w:ascii="Arial" w:hAnsi="Arial"/>
          <w:spacing w:val="-6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Asia.</w:t>
      </w:r>
      <w:r w:rsidR="00AA3294" w:rsidRPr="00FD6172">
        <w:rPr>
          <w:rFonts w:ascii="Arial" w:hAnsi="Arial"/>
          <w:spacing w:val="-5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These</w:t>
      </w:r>
      <w:r w:rsidR="00AA3294" w:rsidRPr="00FD6172">
        <w:rPr>
          <w:rFonts w:ascii="Arial" w:hAnsi="Arial"/>
          <w:spacing w:val="-6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regions</w:t>
      </w:r>
      <w:r w:rsidR="00AA3294" w:rsidRPr="00FD6172">
        <w:rPr>
          <w:rFonts w:ascii="Arial" w:hAnsi="Arial"/>
          <w:spacing w:val="-5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show</w:t>
      </w:r>
      <w:r w:rsidR="00AA3294" w:rsidRPr="00FD6172">
        <w:rPr>
          <w:rFonts w:ascii="Arial" w:hAnsi="Arial"/>
          <w:spacing w:val="-5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a</w:t>
      </w:r>
      <w:r w:rsidR="00AA3294" w:rsidRPr="00FD6172">
        <w:rPr>
          <w:rFonts w:ascii="Arial" w:hAnsi="Arial"/>
          <w:spacing w:val="-6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gradual</w:t>
      </w:r>
      <w:r w:rsidR="00AA3294" w:rsidRPr="00FD6172">
        <w:rPr>
          <w:rFonts w:ascii="Arial" w:hAnsi="Arial"/>
          <w:spacing w:val="-6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decline</w:t>
      </w:r>
      <w:r w:rsidR="00AA3294" w:rsidRPr="00FD6172">
        <w:rPr>
          <w:rFonts w:ascii="Arial" w:hAnsi="Arial"/>
          <w:spacing w:val="-6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since</w:t>
      </w:r>
      <w:r w:rsidR="00AA3294" w:rsidRPr="00FD6172">
        <w:rPr>
          <w:rFonts w:ascii="Arial" w:hAnsi="Arial"/>
          <w:spacing w:val="-47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the 2000s. In contrast, East Asia and the Middle East seem to be converging</w:t>
      </w:r>
      <w:r w:rsidR="00AA3294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upwards</w:t>
      </w:r>
      <w:r w:rsidR="00AA3294" w:rsidRPr="00FD6172">
        <w:rPr>
          <w:rFonts w:ascii="Arial" w:hAnsi="Arial"/>
          <w:spacing w:val="19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to</w:t>
      </w:r>
      <w:r w:rsidR="00AA3294" w:rsidRPr="00FD6172">
        <w:rPr>
          <w:rFonts w:ascii="Arial" w:hAnsi="Arial"/>
          <w:spacing w:val="19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the</w:t>
      </w:r>
      <w:r w:rsidR="00AA3294" w:rsidRPr="00FD6172">
        <w:rPr>
          <w:rFonts w:ascii="Arial" w:hAnsi="Arial"/>
          <w:spacing w:val="19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European</w:t>
      </w:r>
      <w:r w:rsidR="00AA3294" w:rsidRPr="00FD6172">
        <w:rPr>
          <w:rFonts w:ascii="Arial" w:hAnsi="Arial"/>
          <w:spacing w:val="19"/>
          <w:w w:val="105"/>
          <w:sz w:val="24"/>
          <w:lang w:val="en-GB"/>
        </w:rPr>
        <w:t xml:space="preserve"> </w:t>
      </w:r>
      <w:r w:rsidR="00AA3294" w:rsidRPr="00FD6172">
        <w:rPr>
          <w:rFonts w:ascii="Arial" w:hAnsi="Arial"/>
          <w:w w:val="105"/>
          <w:sz w:val="24"/>
          <w:lang w:val="en-GB"/>
        </w:rPr>
        <w:t>level.</w:t>
      </w:r>
    </w:p>
    <w:p w14:paraId="247797FA" w14:textId="77777777" w:rsidR="00FD6172" w:rsidRDefault="00FD6172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1B0E05E6" w14:textId="77777777" w:rsidR="00AA3294" w:rsidRPr="00FD6172" w:rsidRDefault="0088313D" w:rsidP="00FD6172">
      <w:pPr>
        <w:pStyle w:val="BodyText"/>
        <w:rPr>
          <w:rFonts w:ascii="Arial" w:hAnsi="Arial"/>
          <w:sz w:val="24"/>
          <w:lang w:val="en-GB"/>
        </w:rPr>
      </w:pPr>
      <w:r w:rsidRPr="00FD6172">
        <w:rPr>
          <w:rFonts w:ascii="Arial" w:hAnsi="Arial"/>
          <w:w w:val="105"/>
          <w:sz w:val="24"/>
          <w:lang w:val="en-GB"/>
        </w:rPr>
        <w:t>[Fig 2]</w:t>
      </w:r>
    </w:p>
    <w:p w14:paraId="04050540" w14:textId="77777777" w:rsidR="00FD6172" w:rsidRDefault="00FD6172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4FA720AC" w14:textId="77777777" w:rsidR="00304B70" w:rsidRPr="00FD6172" w:rsidRDefault="0076275F" w:rsidP="00FD6172">
      <w:pPr>
        <w:pStyle w:val="BodyText"/>
        <w:rPr>
          <w:rFonts w:ascii="Arial" w:hAnsi="Arial"/>
          <w:w w:val="105"/>
          <w:sz w:val="24"/>
          <w:lang w:val="en-GB"/>
        </w:rPr>
      </w:pPr>
      <w:r w:rsidRPr="00FD6172">
        <w:rPr>
          <w:rFonts w:ascii="Arial" w:hAnsi="Arial"/>
          <w:w w:val="105"/>
          <w:sz w:val="24"/>
          <w:lang w:val="en-GB"/>
        </w:rPr>
        <w:t>Since the first international agreement</w:t>
      </w:r>
      <w:r w:rsidR="00E850A1">
        <w:rPr>
          <w:rFonts w:ascii="Arial" w:hAnsi="Arial"/>
          <w:w w:val="105"/>
          <w:sz w:val="24"/>
          <w:lang w:val="en-GB"/>
        </w:rPr>
        <w:t xml:space="preserve"> on climate change</w:t>
      </w:r>
      <w:r w:rsidRPr="00FD6172">
        <w:rPr>
          <w:rFonts w:ascii="Arial" w:hAnsi="Arial"/>
          <w:w w:val="105"/>
          <w:sz w:val="24"/>
          <w:lang w:val="en-GB"/>
        </w:rPr>
        <w:t>, c</w:t>
      </w:r>
      <w:r w:rsidR="004D3261" w:rsidRPr="00FD6172">
        <w:rPr>
          <w:rFonts w:ascii="Arial" w:hAnsi="Arial"/>
          <w:w w:val="105"/>
          <w:sz w:val="24"/>
          <w:lang w:val="en-GB"/>
        </w:rPr>
        <w:t>ompliance with emission</w:t>
      </w:r>
      <w:r w:rsidR="00C5153E" w:rsidRPr="00FD6172">
        <w:rPr>
          <w:rFonts w:ascii="Arial" w:hAnsi="Arial"/>
          <w:w w:val="105"/>
          <w:sz w:val="24"/>
          <w:lang w:val="en-GB"/>
        </w:rPr>
        <w:t>s</w:t>
      </w:r>
      <w:r w:rsidR="004D3261" w:rsidRPr="00FD6172">
        <w:rPr>
          <w:rFonts w:ascii="Arial" w:hAnsi="Arial"/>
          <w:w w:val="105"/>
          <w:sz w:val="24"/>
          <w:lang w:val="en-GB"/>
        </w:rPr>
        <w:t>-reduction targets has been mixed,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with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C5153E" w:rsidRPr="00FD6172">
        <w:rPr>
          <w:rFonts w:ascii="Arial" w:hAnsi="Arial"/>
          <w:spacing w:val="1"/>
          <w:w w:val="105"/>
          <w:sz w:val="24"/>
          <w:lang w:val="en-GB"/>
        </w:rPr>
        <w:t xml:space="preserve">many </w:t>
      </w:r>
      <w:r w:rsidR="004D3261" w:rsidRPr="00FD6172">
        <w:rPr>
          <w:rFonts w:ascii="Arial" w:hAnsi="Arial"/>
          <w:w w:val="105"/>
          <w:sz w:val="24"/>
          <w:lang w:val="en-GB"/>
        </w:rPr>
        <w:t>countries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undershooting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their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targets. Relatively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few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countries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overshot targets to reduce emissions. Nevertheless, signing the Kyoto Protocol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 xml:space="preserve">or the Copenhagen Accord have led to </w:t>
      </w:r>
      <w:r w:rsidR="004D3261" w:rsidRPr="00FD6172">
        <w:rPr>
          <w:rFonts w:ascii="Arial" w:hAnsi="Arial"/>
          <w:w w:val="105"/>
          <w:sz w:val="24"/>
          <w:lang w:val="en-GB"/>
        </w:rPr>
        <w:lastRenderedPageBreak/>
        <w:t>significant reductions in emissions, when</w:t>
      </w:r>
      <w:r w:rsidR="004D3261" w:rsidRPr="00FD6172">
        <w:rPr>
          <w:rFonts w:ascii="Arial" w:hAnsi="Arial"/>
          <w:spacing w:val="-48"/>
          <w:w w:val="105"/>
          <w:sz w:val="24"/>
          <w:lang w:val="en-GB"/>
        </w:rPr>
        <w:t xml:space="preserve"> </w:t>
      </w:r>
      <w:r w:rsidR="00C5153E" w:rsidRPr="00FD6172">
        <w:rPr>
          <w:rFonts w:ascii="Arial" w:hAnsi="Arial"/>
          <w:w w:val="105"/>
          <w:sz w:val="24"/>
          <w:lang w:val="en-GB"/>
        </w:rPr>
        <w:t xml:space="preserve">compared to the </w:t>
      </w:r>
      <w:r w:rsidR="004D3261" w:rsidRPr="00FD6172">
        <w:rPr>
          <w:rFonts w:ascii="Arial" w:hAnsi="Arial"/>
          <w:w w:val="105"/>
          <w:sz w:val="24"/>
          <w:lang w:val="en-GB"/>
        </w:rPr>
        <w:t xml:space="preserve">group of countries that did not sign the </w:t>
      </w:r>
      <w:r w:rsidR="00C5153E" w:rsidRPr="00FD6172">
        <w:rPr>
          <w:rFonts w:ascii="Arial" w:hAnsi="Arial"/>
          <w:w w:val="105"/>
          <w:sz w:val="24"/>
          <w:lang w:val="en-GB"/>
        </w:rPr>
        <w:t>treaties</w:t>
      </w:r>
      <w:r w:rsidR="004D3261" w:rsidRPr="00FD6172">
        <w:rPr>
          <w:rFonts w:ascii="Arial" w:hAnsi="Arial"/>
          <w:w w:val="105"/>
          <w:sz w:val="24"/>
          <w:lang w:val="en-GB"/>
        </w:rPr>
        <w:t>.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In contrast, signing the Paris Agreeme</w:t>
      </w:r>
      <w:r w:rsidR="00C5153E" w:rsidRPr="00FD6172">
        <w:rPr>
          <w:rFonts w:ascii="Arial" w:hAnsi="Arial"/>
          <w:w w:val="105"/>
          <w:sz w:val="24"/>
          <w:lang w:val="en-GB"/>
        </w:rPr>
        <w:t xml:space="preserve">nt does not appear to have led </w:t>
      </w:r>
      <w:r w:rsidR="004D3261" w:rsidRPr="00FD6172">
        <w:rPr>
          <w:rFonts w:ascii="Arial" w:hAnsi="Arial"/>
          <w:w w:val="105"/>
          <w:sz w:val="24"/>
          <w:lang w:val="en-GB"/>
        </w:rPr>
        <w:t>to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any</w:t>
      </w:r>
      <w:r w:rsidR="004D3261" w:rsidRPr="00FD6172">
        <w:rPr>
          <w:rFonts w:ascii="Arial" w:hAnsi="Arial"/>
          <w:spacing w:val="25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significant</w:t>
      </w:r>
      <w:r w:rsidR="004D3261" w:rsidRPr="00FD6172">
        <w:rPr>
          <w:rFonts w:ascii="Arial" w:hAnsi="Arial"/>
          <w:spacing w:val="25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reduction</w:t>
      </w:r>
      <w:r w:rsidR="004D3261" w:rsidRPr="00FD6172">
        <w:rPr>
          <w:rFonts w:ascii="Arial" w:hAnsi="Arial"/>
          <w:spacing w:val="25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in</w:t>
      </w:r>
      <w:r w:rsidR="004D3261" w:rsidRPr="00FD6172">
        <w:rPr>
          <w:rFonts w:ascii="Arial" w:hAnsi="Arial"/>
          <w:spacing w:val="25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>emissions</w:t>
      </w:r>
      <w:r w:rsidR="00C5153E" w:rsidRPr="00FD6172">
        <w:rPr>
          <w:rFonts w:ascii="Arial" w:hAnsi="Arial"/>
          <w:w w:val="105"/>
          <w:sz w:val="24"/>
          <w:lang w:val="en-GB"/>
        </w:rPr>
        <w:t xml:space="preserve"> yet</w:t>
      </w:r>
      <w:r w:rsidR="004D3261" w:rsidRPr="00FD6172">
        <w:rPr>
          <w:rFonts w:ascii="Arial" w:hAnsi="Arial"/>
          <w:w w:val="105"/>
          <w:sz w:val="24"/>
          <w:lang w:val="en-GB"/>
        </w:rPr>
        <w:t>.</w:t>
      </w:r>
    </w:p>
    <w:p w14:paraId="599D37B5" w14:textId="77777777" w:rsidR="00FD6172" w:rsidRDefault="00FD6172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7F6EF0B1" w14:textId="77777777" w:rsidR="00A9129E" w:rsidRDefault="00FD6172" w:rsidP="00FD6172">
      <w:pPr>
        <w:pStyle w:val="BodyText"/>
        <w:rPr>
          <w:rFonts w:ascii="Arial" w:hAnsi="Arial"/>
          <w:w w:val="105"/>
          <w:sz w:val="24"/>
          <w:lang w:val="en-GB"/>
        </w:rPr>
      </w:pPr>
      <w:r w:rsidRPr="00FD6172">
        <w:rPr>
          <w:rFonts w:ascii="Arial" w:hAnsi="Arial"/>
          <w:w w:val="105"/>
          <w:sz w:val="24"/>
          <w:lang w:val="en-GB"/>
        </w:rPr>
        <w:t>When examining success by country, there is wide variation in both the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achievement</w:t>
      </w:r>
      <w:r w:rsidRPr="00FD6172">
        <w:rPr>
          <w:rFonts w:ascii="Arial" w:hAnsi="Arial"/>
          <w:spacing w:val="-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and</w:t>
      </w:r>
      <w:r w:rsidRPr="00FD6172">
        <w:rPr>
          <w:rFonts w:ascii="Arial" w:hAnsi="Arial"/>
          <w:spacing w:val="-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ambitiousness</w:t>
      </w:r>
      <w:r w:rsidRPr="00FD6172">
        <w:rPr>
          <w:rFonts w:ascii="Arial" w:hAnsi="Arial"/>
          <w:spacing w:val="-8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of</w:t>
      </w:r>
      <w:r w:rsidRPr="00FD6172">
        <w:rPr>
          <w:rFonts w:ascii="Arial" w:hAnsi="Arial"/>
          <w:spacing w:val="-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targets. For example, with the Copenhagen Accord, which specified targets for 2020, 21 of the countries in the chart had reached or exceeded the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targeted</w:t>
      </w:r>
      <w:r w:rsidRPr="00FD6172">
        <w:rPr>
          <w:rFonts w:ascii="Arial" w:hAnsi="Arial"/>
          <w:spacing w:val="38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reduction</w:t>
      </w:r>
      <w:r w:rsidRPr="00FD6172">
        <w:rPr>
          <w:rFonts w:ascii="Arial" w:hAnsi="Arial"/>
          <w:spacing w:val="3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(those to</w:t>
      </w:r>
      <w:r w:rsidRPr="00FD6172">
        <w:rPr>
          <w:rFonts w:ascii="Arial" w:hAnsi="Arial"/>
          <w:spacing w:val="3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the</w:t>
      </w:r>
      <w:r w:rsidRPr="00FD6172">
        <w:rPr>
          <w:rFonts w:ascii="Arial" w:hAnsi="Arial"/>
          <w:spacing w:val="3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left</w:t>
      </w:r>
      <w:r w:rsidRPr="00FD6172">
        <w:rPr>
          <w:rFonts w:ascii="Arial" w:hAnsi="Arial"/>
          <w:spacing w:val="3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of</w:t>
      </w:r>
      <w:r w:rsidRPr="00FD6172">
        <w:rPr>
          <w:rFonts w:ascii="Arial" w:hAnsi="Arial"/>
          <w:spacing w:val="3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the</w:t>
      </w:r>
      <w:r w:rsidRPr="00FD6172">
        <w:rPr>
          <w:rFonts w:ascii="Arial" w:hAnsi="Arial"/>
          <w:spacing w:val="39"/>
          <w:w w:val="105"/>
          <w:sz w:val="24"/>
          <w:lang w:val="en-GB"/>
        </w:rPr>
        <w:t xml:space="preserve"> </w:t>
      </w:r>
      <w:proofErr w:type="gramStart"/>
      <w:r w:rsidRPr="00FD6172">
        <w:rPr>
          <w:rFonts w:ascii="Arial" w:hAnsi="Arial"/>
          <w:w w:val="105"/>
          <w:sz w:val="24"/>
          <w:lang w:val="en-GB"/>
        </w:rPr>
        <w:t>45</w:t>
      </w:r>
      <w:r w:rsidRPr="00FD6172">
        <w:rPr>
          <w:rFonts w:ascii="Arial" w:hAnsi="Arial"/>
          <w:spacing w:val="3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degree</w:t>
      </w:r>
      <w:proofErr w:type="gramEnd"/>
      <w:r w:rsidRPr="00FD6172">
        <w:rPr>
          <w:rFonts w:ascii="Arial" w:hAnsi="Arial"/>
          <w:spacing w:val="3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line)</w:t>
      </w:r>
      <w:r w:rsidRPr="00FD6172">
        <w:rPr>
          <w:rFonts w:ascii="Arial" w:hAnsi="Arial"/>
          <w:spacing w:val="39"/>
          <w:w w:val="105"/>
          <w:sz w:val="24"/>
          <w:lang w:val="en-GB"/>
        </w:rPr>
        <w:t xml:space="preserve"> by </w:t>
      </w:r>
      <w:r w:rsidRPr="00FD6172">
        <w:rPr>
          <w:rFonts w:ascii="Arial" w:hAnsi="Arial"/>
          <w:w w:val="105"/>
          <w:sz w:val="24"/>
          <w:lang w:val="en-GB"/>
        </w:rPr>
        <w:t>2018,</w:t>
      </w:r>
      <w:r w:rsidRPr="00FD6172">
        <w:rPr>
          <w:rFonts w:ascii="Arial" w:hAnsi="Arial"/>
          <w:spacing w:val="2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while</w:t>
      </w:r>
      <w:r w:rsidRPr="00FD6172">
        <w:rPr>
          <w:rFonts w:ascii="Arial" w:hAnsi="Arial"/>
          <w:spacing w:val="30"/>
          <w:w w:val="105"/>
          <w:sz w:val="24"/>
          <w:lang w:val="en-GB"/>
        </w:rPr>
        <w:t xml:space="preserve"> </w:t>
      </w:r>
      <w:r>
        <w:rPr>
          <w:rFonts w:ascii="Arial" w:hAnsi="Arial"/>
          <w:spacing w:val="30"/>
          <w:w w:val="105"/>
          <w:sz w:val="24"/>
          <w:lang w:val="en-GB"/>
        </w:rPr>
        <w:t xml:space="preserve">35 </w:t>
      </w:r>
      <w:r w:rsidRPr="00FD6172">
        <w:rPr>
          <w:rFonts w:ascii="Arial" w:hAnsi="Arial"/>
          <w:w w:val="105"/>
          <w:sz w:val="24"/>
          <w:lang w:val="en-GB"/>
        </w:rPr>
        <w:t>had</w:t>
      </w:r>
      <w:r w:rsidRPr="00FD6172">
        <w:rPr>
          <w:rFonts w:ascii="Arial" w:hAnsi="Arial"/>
          <w:spacing w:val="3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not</w:t>
      </w:r>
      <w:r w:rsidR="00A9129E">
        <w:rPr>
          <w:rFonts w:ascii="Arial" w:hAnsi="Arial"/>
          <w:w w:val="105"/>
          <w:sz w:val="24"/>
          <w:lang w:val="en-GB"/>
        </w:rPr>
        <w:t xml:space="preserve"> (</w:t>
      </w:r>
      <w:r w:rsidRPr="00FD6172">
        <w:rPr>
          <w:rFonts w:ascii="Arial" w:hAnsi="Arial"/>
          <w:w w:val="105"/>
          <w:sz w:val="24"/>
          <w:lang w:val="en-GB"/>
        </w:rPr>
        <w:t>though</w:t>
      </w:r>
      <w:r w:rsidRPr="00FD6172">
        <w:rPr>
          <w:rFonts w:ascii="Arial" w:hAnsi="Arial"/>
          <w:spacing w:val="3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countries</w:t>
      </w:r>
      <w:r w:rsidRPr="00FD6172">
        <w:rPr>
          <w:rFonts w:ascii="Arial" w:hAnsi="Arial"/>
          <w:spacing w:val="3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close</w:t>
      </w:r>
      <w:r w:rsidRPr="00FD6172">
        <w:rPr>
          <w:rFonts w:ascii="Arial" w:hAnsi="Arial"/>
          <w:spacing w:val="3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to</w:t>
      </w:r>
      <w:r w:rsidRPr="00FD6172">
        <w:rPr>
          <w:rFonts w:ascii="Arial" w:hAnsi="Arial"/>
          <w:spacing w:val="30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the</w:t>
      </w:r>
      <w:r w:rsidRPr="00FD6172">
        <w:rPr>
          <w:rFonts w:ascii="Arial" w:hAnsi="Arial"/>
          <w:spacing w:val="3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45</w:t>
      </w:r>
      <w:r w:rsidRPr="00FD6172">
        <w:rPr>
          <w:rFonts w:ascii="Arial" w:hAnsi="Arial"/>
          <w:spacing w:val="29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degree</w:t>
      </w:r>
      <w:r w:rsidRPr="00FD6172">
        <w:rPr>
          <w:rFonts w:ascii="Arial" w:hAnsi="Arial"/>
          <w:spacing w:val="3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line</w:t>
      </w:r>
      <w:r w:rsidRPr="00FD6172">
        <w:rPr>
          <w:rFonts w:ascii="Arial" w:hAnsi="Arial"/>
          <w:spacing w:val="-4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are those that were reasonably close to achieving their targets</w:t>
      </w:r>
      <w:r w:rsidR="00A9129E">
        <w:rPr>
          <w:rFonts w:ascii="Arial" w:hAnsi="Arial"/>
          <w:w w:val="105"/>
          <w:sz w:val="24"/>
          <w:lang w:val="en-GB"/>
        </w:rPr>
        <w:t>)</w:t>
      </w:r>
      <w:r w:rsidRPr="00FD6172">
        <w:rPr>
          <w:rFonts w:ascii="Arial" w:hAnsi="Arial"/>
          <w:w w:val="105"/>
          <w:sz w:val="24"/>
          <w:lang w:val="en-GB"/>
        </w:rPr>
        <w:t xml:space="preserve">. </w:t>
      </w:r>
    </w:p>
    <w:p w14:paraId="5E14C39D" w14:textId="77777777" w:rsidR="00A9129E" w:rsidRDefault="00A9129E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5DA14E0D" w14:textId="77777777" w:rsidR="00A9129E" w:rsidRDefault="00A9129E" w:rsidP="00FD6172">
      <w:pPr>
        <w:pStyle w:val="BodyText"/>
        <w:rPr>
          <w:rFonts w:ascii="Arial" w:hAnsi="Arial"/>
          <w:w w:val="105"/>
          <w:sz w:val="24"/>
          <w:lang w:val="en-GB"/>
        </w:rPr>
      </w:pPr>
      <w:proofErr w:type="gramStart"/>
      <w:r>
        <w:rPr>
          <w:rFonts w:ascii="Arial" w:hAnsi="Arial"/>
          <w:w w:val="105"/>
          <w:sz w:val="24"/>
          <w:lang w:val="en-GB"/>
        </w:rPr>
        <w:t>T</w:t>
      </w:r>
      <w:r w:rsidR="00FD6172" w:rsidRPr="00FD6172">
        <w:rPr>
          <w:rFonts w:ascii="Arial" w:hAnsi="Arial"/>
          <w:w w:val="105"/>
          <w:sz w:val="24"/>
          <w:lang w:val="en-GB"/>
        </w:rPr>
        <w:t>he vast</w:t>
      </w:r>
      <w:r w:rsidR="00FD6172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majority of</w:t>
      </w:r>
      <w:proofErr w:type="gramEnd"/>
      <w:r w:rsidR="00FD6172" w:rsidRPr="00FD6172">
        <w:rPr>
          <w:rFonts w:ascii="Arial" w:hAnsi="Arial"/>
          <w:w w:val="105"/>
          <w:sz w:val="24"/>
          <w:lang w:val="en-GB"/>
        </w:rPr>
        <w:t xml:space="preserve"> countries that had already achieved their targets by 2018 were</w:t>
      </w:r>
      <w:r w:rsidR="00FD6172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those</w:t>
      </w:r>
      <w:r w:rsidR="00FD6172" w:rsidRPr="00FD6172">
        <w:rPr>
          <w:rFonts w:ascii="Arial" w:hAnsi="Arial"/>
          <w:spacing w:val="33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that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specified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an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increase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in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emissions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from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the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starting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year</w:t>
      </w:r>
      <w:r w:rsidR="00FD6172" w:rsidRPr="00FD6172">
        <w:rPr>
          <w:rFonts w:ascii="Arial" w:hAnsi="Arial"/>
          <w:spacing w:val="33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of</w:t>
      </w:r>
      <w:r w:rsidR="00FD6172" w:rsidRPr="00FD6172">
        <w:rPr>
          <w:rFonts w:ascii="Arial" w:hAnsi="Arial"/>
          <w:spacing w:val="34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2010</w:t>
      </w:r>
      <w:r w:rsidR="00FD6172" w:rsidRPr="00FD6172">
        <w:rPr>
          <w:rFonts w:ascii="Arial" w:hAnsi="Arial"/>
          <w:spacing w:val="-47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(in the official pledges, many countries continued to specify their baseline year</w:t>
      </w:r>
      <w:r w:rsidR="00FD6172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as 1990 under the Copenhagen Accord), with only a few countries, such as</w:t>
      </w:r>
      <w:r w:rsidR="00FD6172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FD6172" w:rsidRPr="00FD6172">
        <w:rPr>
          <w:rFonts w:ascii="Arial" w:hAnsi="Arial"/>
          <w:w w:val="105"/>
          <w:sz w:val="24"/>
          <w:lang w:val="en-GB"/>
        </w:rPr>
        <w:t>Denmark and Malta, having a</w:t>
      </w:r>
      <w:r>
        <w:rPr>
          <w:rFonts w:ascii="Arial" w:hAnsi="Arial"/>
          <w:w w:val="105"/>
          <w:sz w:val="24"/>
          <w:lang w:val="en-GB"/>
        </w:rPr>
        <w:t>chieved more ambitious targets.</w:t>
      </w:r>
    </w:p>
    <w:p w14:paraId="103C37C5" w14:textId="77777777" w:rsidR="00A9129E" w:rsidRDefault="00A9129E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71343B62" w14:textId="77777777" w:rsidR="00FD6172" w:rsidRPr="00FD6172" w:rsidRDefault="00FD6172" w:rsidP="00FD6172">
      <w:pPr>
        <w:pStyle w:val="BodyText"/>
        <w:rPr>
          <w:rFonts w:ascii="Arial" w:hAnsi="Arial"/>
          <w:sz w:val="24"/>
          <w:lang w:val="en-GB"/>
        </w:rPr>
      </w:pPr>
      <w:r w:rsidRPr="00FD6172">
        <w:rPr>
          <w:rFonts w:ascii="Arial" w:hAnsi="Arial"/>
          <w:w w:val="105"/>
          <w:sz w:val="24"/>
          <w:lang w:val="en-GB"/>
        </w:rPr>
        <w:t xml:space="preserve">Germany, </w:t>
      </w:r>
      <w:proofErr w:type="gramStart"/>
      <w:r w:rsidRPr="00FD6172">
        <w:rPr>
          <w:rFonts w:ascii="Arial" w:hAnsi="Arial"/>
          <w:w w:val="105"/>
          <w:sz w:val="24"/>
          <w:lang w:val="en-GB"/>
        </w:rPr>
        <w:t>Japan</w:t>
      </w:r>
      <w:proofErr w:type="gramEnd"/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and Russia were the only countries amo</w:t>
      </w:r>
      <w:r w:rsidR="00A9129E">
        <w:rPr>
          <w:rFonts w:ascii="Arial" w:hAnsi="Arial"/>
          <w:w w:val="105"/>
          <w:sz w:val="24"/>
          <w:lang w:val="en-GB"/>
        </w:rPr>
        <w:t>ng the top-ten</w:t>
      </w:r>
      <w:r w:rsidRPr="00FD6172">
        <w:rPr>
          <w:rFonts w:ascii="Arial" w:hAnsi="Arial"/>
          <w:w w:val="105"/>
          <w:sz w:val="24"/>
          <w:lang w:val="en-GB"/>
        </w:rPr>
        <w:t xml:space="preserve"> emitters that had already</w:t>
      </w:r>
      <w:r w:rsidRPr="00FD6172">
        <w:rPr>
          <w:rFonts w:ascii="Arial" w:hAnsi="Arial"/>
          <w:spacing w:val="-4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achieved their target level of emissions as of 2018. It is conceivable that with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the pandemic and the implied reduction in emissions caused by lower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activity,</w:t>
      </w:r>
      <w:r w:rsidRPr="00FD6172">
        <w:rPr>
          <w:rFonts w:ascii="Arial" w:hAnsi="Arial"/>
          <w:spacing w:val="1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many</w:t>
      </w:r>
      <w:r w:rsidRPr="00FD6172">
        <w:rPr>
          <w:rFonts w:ascii="Arial" w:hAnsi="Arial"/>
          <w:spacing w:val="18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more</w:t>
      </w:r>
      <w:r w:rsidRPr="00FD6172">
        <w:rPr>
          <w:rFonts w:ascii="Arial" w:hAnsi="Arial"/>
          <w:spacing w:val="1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countries</w:t>
      </w:r>
      <w:r w:rsidRPr="00FD6172">
        <w:rPr>
          <w:rFonts w:ascii="Arial" w:hAnsi="Arial"/>
          <w:spacing w:val="18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would</w:t>
      </w:r>
      <w:r w:rsidRPr="00FD6172">
        <w:rPr>
          <w:rFonts w:ascii="Arial" w:hAnsi="Arial"/>
          <w:spacing w:val="18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have</w:t>
      </w:r>
      <w:r w:rsidRPr="00FD6172">
        <w:rPr>
          <w:rFonts w:ascii="Arial" w:hAnsi="Arial"/>
          <w:spacing w:val="1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met</w:t>
      </w:r>
      <w:r w:rsidRPr="00FD6172">
        <w:rPr>
          <w:rFonts w:ascii="Arial" w:hAnsi="Arial"/>
          <w:spacing w:val="18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the</w:t>
      </w:r>
      <w:r w:rsidRPr="00FD6172">
        <w:rPr>
          <w:rFonts w:ascii="Arial" w:hAnsi="Arial"/>
          <w:spacing w:val="1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targets.</w:t>
      </w:r>
    </w:p>
    <w:p w14:paraId="7BD70EFE" w14:textId="77777777" w:rsidR="00FD6172" w:rsidRDefault="00FD6172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046711CD" w14:textId="77777777" w:rsidR="00DF04B0" w:rsidRPr="00FD6172" w:rsidRDefault="00FD6172" w:rsidP="00FD6172">
      <w:pPr>
        <w:pStyle w:val="BodyText"/>
        <w:rPr>
          <w:rFonts w:ascii="Arial" w:hAnsi="Arial"/>
          <w:spacing w:val="35"/>
          <w:w w:val="105"/>
          <w:sz w:val="24"/>
          <w:lang w:val="en-GB"/>
        </w:rPr>
      </w:pPr>
      <w:r w:rsidRPr="00FD6172">
        <w:rPr>
          <w:rFonts w:ascii="Arial" w:hAnsi="Arial"/>
          <w:w w:val="105"/>
          <w:sz w:val="24"/>
          <w:lang w:val="en-GB"/>
        </w:rPr>
        <w:t>[Fig 8b]</w:t>
      </w:r>
    </w:p>
    <w:p w14:paraId="01228BC4" w14:textId="77777777" w:rsidR="00FD6172" w:rsidRDefault="00FD6172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25588AB6" w14:textId="77777777" w:rsidR="00705871" w:rsidRDefault="00705871" w:rsidP="00FD6172">
      <w:pPr>
        <w:pStyle w:val="BodyText"/>
        <w:rPr>
          <w:rFonts w:ascii="Arial" w:hAnsi="Arial"/>
          <w:spacing w:val="-3"/>
          <w:w w:val="110"/>
          <w:sz w:val="24"/>
          <w:lang w:val="en-GB"/>
        </w:rPr>
      </w:pPr>
      <w:r>
        <w:rPr>
          <w:rFonts w:ascii="Arial" w:hAnsi="Arial"/>
          <w:w w:val="105"/>
          <w:sz w:val="24"/>
          <w:lang w:val="en-GB"/>
        </w:rPr>
        <w:t>H</w:t>
      </w:r>
      <w:r w:rsidRPr="00FD6172">
        <w:rPr>
          <w:rFonts w:ascii="Arial" w:hAnsi="Arial"/>
          <w:w w:val="105"/>
          <w:sz w:val="24"/>
          <w:lang w:val="en-GB"/>
        </w:rPr>
        <w:t>aving</w:t>
      </w:r>
      <w:r w:rsidRPr="00FD6172">
        <w:rPr>
          <w:rFonts w:ascii="Arial" w:hAnsi="Arial"/>
          <w:spacing w:val="25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quantifiable</w:t>
      </w:r>
      <w:r w:rsidRPr="00FD6172">
        <w:rPr>
          <w:rFonts w:ascii="Arial" w:hAnsi="Arial"/>
          <w:spacing w:val="25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 xml:space="preserve">targets </w:t>
      </w:r>
      <w:r>
        <w:rPr>
          <w:rFonts w:ascii="Arial" w:hAnsi="Arial"/>
          <w:w w:val="105"/>
          <w:sz w:val="24"/>
          <w:lang w:val="en-GB"/>
        </w:rPr>
        <w:t xml:space="preserve">certainly seems to have </w:t>
      </w:r>
      <w:r w:rsidRPr="00FD6172">
        <w:rPr>
          <w:rFonts w:ascii="Arial" w:hAnsi="Arial"/>
          <w:w w:val="105"/>
          <w:sz w:val="24"/>
          <w:lang w:val="en-GB"/>
        </w:rPr>
        <w:t xml:space="preserve">helped in reducing emissions. </w:t>
      </w:r>
      <w:r w:rsidR="000D2BE2">
        <w:rPr>
          <w:rFonts w:ascii="Arial" w:hAnsi="Arial"/>
          <w:w w:val="105"/>
          <w:sz w:val="24"/>
          <w:lang w:val="en-GB"/>
        </w:rPr>
        <w:t>And o</w:t>
      </w:r>
      <w:r w:rsidR="004D3261" w:rsidRPr="00FD6172">
        <w:rPr>
          <w:rFonts w:ascii="Arial" w:hAnsi="Arial"/>
          <w:w w:val="105"/>
          <w:sz w:val="24"/>
          <w:lang w:val="en-GB"/>
        </w:rPr>
        <w:t>f all climate-related measures enacted,</w:t>
      </w:r>
      <w:r w:rsidR="004D3261"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05"/>
          <w:sz w:val="24"/>
          <w:lang w:val="en-GB"/>
        </w:rPr>
        <w:t xml:space="preserve">two stand out as having </w:t>
      </w:r>
      <w:r w:rsidR="00BE7086" w:rsidRPr="00FD6172">
        <w:rPr>
          <w:rFonts w:ascii="Arial" w:hAnsi="Arial"/>
          <w:w w:val="105"/>
          <w:sz w:val="24"/>
          <w:lang w:val="en-GB"/>
        </w:rPr>
        <w:t>had a material impact o</w:t>
      </w:r>
      <w:r w:rsidR="004D3261" w:rsidRPr="00FD6172">
        <w:rPr>
          <w:rFonts w:ascii="Arial" w:hAnsi="Arial"/>
          <w:w w:val="105"/>
          <w:sz w:val="24"/>
          <w:lang w:val="en-GB"/>
        </w:rPr>
        <w:t>n emission</w:t>
      </w:r>
      <w:r w:rsidR="00C5153E" w:rsidRPr="00FD6172">
        <w:rPr>
          <w:rFonts w:ascii="Arial" w:hAnsi="Arial"/>
          <w:w w:val="105"/>
          <w:sz w:val="24"/>
          <w:lang w:val="en-GB"/>
        </w:rPr>
        <w:t>s reduction</w:t>
      </w:r>
      <w:r w:rsidR="004D3261" w:rsidRPr="00FD6172">
        <w:rPr>
          <w:rFonts w:ascii="Arial" w:hAnsi="Arial"/>
          <w:w w:val="105"/>
          <w:sz w:val="24"/>
          <w:lang w:val="en-GB"/>
        </w:rPr>
        <w:t xml:space="preserve">: </w:t>
      </w:r>
      <w:r w:rsidR="004D3261" w:rsidRPr="00FD6172">
        <w:rPr>
          <w:rFonts w:ascii="Arial" w:hAnsi="Arial"/>
          <w:w w:val="110"/>
          <w:sz w:val="24"/>
          <w:lang w:val="en-GB"/>
        </w:rPr>
        <w:t>the</w:t>
      </w:r>
      <w:r w:rsidR="004D3261" w:rsidRPr="00FD6172">
        <w:rPr>
          <w:rFonts w:ascii="Arial" w:hAnsi="Arial"/>
          <w:spacing w:val="-3"/>
          <w:w w:val="110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10"/>
          <w:sz w:val="24"/>
          <w:lang w:val="en-GB"/>
        </w:rPr>
        <w:t>introduction</w:t>
      </w:r>
      <w:r w:rsidR="004D3261" w:rsidRPr="00FD6172">
        <w:rPr>
          <w:rFonts w:ascii="Arial" w:hAnsi="Arial"/>
          <w:spacing w:val="-3"/>
          <w:w w:val="110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10"/>
          <w:sz w:val="24"/>
          <w:lang w:val="en-GB"/>
        </w:rPr>
        <w:t>of</w:t>
      </w:r>
      <w:r w:rsidR="004D3261" w:rsidRPr="00FD6172">
        <w:rPr>
          <w:rFonts w:ascii="Arial" w:hAnsi="Arial"/>
          <w:spacing w:val="-3"/>
          <w:w w:val="110"/>
          <w:sz w:val="24"/>
          <w:lang w:val="en-GB"/>
        </w:rPr>
        <w:t xml:space="preserve"> </w:t>
      </w:r>
      <w:r w:rsidR="000D2BE2">
        <w:rPr>
          <w:rFonts w:ascii="Arial" w:hAnsi="Arial"/>
          <w:spacing w:val="-3"/>
          <w:w w:val="110"/>
          <w:sz w:val="24"/>
          <w:lang w:val="en-GB"/>
        </w:rPr>
        <w:t xml:space="preserve">carbon taxes and </w:t>
      </w:r>
      <w:r w:rsidR="004D3261" w:rsidRPr="00FD6172">
        <w:rPr>
          <w:rFonts w:ascii="Arial" w:hAnsi="Arial"/>
          <w:w w:val="110"/>
          <w:sz w:val="24"/>
          <w:lang w:val="en-GB"/>
        </w:rPr>
        <w:t>emission</w:t>
      </w:r>
      <w:r w:rsidR="00BE7086" w:rsidRPr="00FD6172">
        <w:rPr>
          <w:rFonts w:ascii="Arial" w:hAnsi="Arial"/>
          <w:w w:val="110"/>
          <w:sz w:val="24"/>
          <w:lang w:val="en-GB"/>
        </w:rPr>
        <w:t>s</w:t>
      </w:r>
      <w:r w:rsidR="004D3261" w:rsidRPr="00FD6172">
        <w:rPr>
          <w:rFonts w:ascii="Arial" w:hAnsi="Arial"/>
          <w:w w:val="110"/>
          <w:sz w:val="24"/>
          <w:lang w:val="en-GB"/>
        </w:rPr>
        <w:t>-trading</w:t>
      </w:r>
      <w:r w:rsidR="004D3261" w:rsidRPr="00FD6172">
        <w:rPr>
          <w:rFonts w:ascii="Arial" w:hAnsi="Arial"/>
          <w:spacing w:val="-3"/>
          <w:w w:val="110"/>
          <w:sz w:val="24"/>
          <w:lang w:val="en-GB"/>
        </w:rPr>
        <w:t xml:space="preserve"> </w:t>
      </w:r>
      <w:r w:rsidR="004D3261" w:rsidRPr="00FD6172">
        <w:rPr>
          <w:rFonts w:ascii="Arial" w:hAnsi="Arial"/>
          <w:w w:val="110"/>
          <w:sz w:val="24"/>
          <w:lang w:val="en-GB"/>
        </w:rPr>
        <w:t>schemes.</w:t>
      </w:r>
    </w:p>
    <w:p w14:paraId="50CE3DE9" w14:textId="77777777" w:rsidR="00705871" w:rsidRDefault="00705871" w:rsidP="00FD6172">
      <w:pPr>
        <w:pStyle w:val="BodyText"/>
        <w:rPr>
          <w:rFonts w:ascii="Arial" w:hAnsi="Arial"/>
          <w:spacing w:val="-3"/>
          <w:w w:val="110"/>
          <w:sz w:val="24"/>
          <w:lang w:val="en-GB"/>
        </w:rPr>
      </w:pPr>
    </w:p>
    <w:p w14:paraId="1329F82A" w14:textId="7BA88CA9" w:rsidR="004D3261" w:rsidRPr="00FD6172" w:rsidRDefault="004D3261" w:rsidP="00FD6172">
      <w:pPr>
        <w:pStyle w:val="BodyText"/>
        <w:rPr>
          <w:rFonts w:ascii="Arial" w:hAnsi="Arial"/>
          <w:sz w:val="24"/>
          <w:lang w:val="en-GB"/>
        </w:rPr>
      </w:pPr>
      <w:r w:rsidRPr="00FD6172">
        <w:rPr>
          <w:rFonts w:ascii="Arial" w:hAnsi="Arial"/>
          <w:w w:val="110"/>
          <w:sz w:val="24"/>
          <w:lang w:val="en-GB"/>
        </w:rPr>
        <w:t>A</w:t>
      </w:r>
      <w:r w:rsidRPr="00FD6172">
        <w:rPr>
          <w:rFonts w:ascii="Arial" w:hAnsi="Arial"/>
          <w:spacing w:val="-3"/>
          <w:w w:val="110"/>
          <w:sz w:val="24"/>
          <w:lang w:val="en-GB"/>
        </w:rPr>
        <w:t xml:space="preserve"> </w:t>
      </w:r>
      <w:r w:rsidRPr="00FD6172">
        <w:rPr>
          <w:rFonts w:ascii="Arial" w:hAnsi="Arial"/>
          <w:w w:val="110"/>
          <w:sz w:val="24"/>
          <w:lang w:val="en-GB"/>
        </w:rPr>
        <w:t>few</w:t>
      </w:r>
      <w:r w:rsidRPr="00FD6172">
        <w:rPr>
          <w:rFonts w:ascii="Arial" w:hAnsi="Arial"/>
          <w:spacing w:val="-3"/>
          <w:w w:val="110"/>
          <w:sz w:val="24"/>
          <w:lang w:val="en-GB"/>
        </w:rPr>
        <w:t xml:space="preserve"> </w:t>
      </w:r>
      <w:r w:rsidRPr="00FD6172">
        <w:rPr>
          <w:rFonts w:ascii="Arial" w:hAnsi="Arial"/>
          <w:w w:val="110"/>
          <w:sz w:val="24"/>
          <w:lang w:val="en-GB"/>
        </w:rPr>
        <w:t>other</w:t>
      </w:r>
      <w:r w:rsidRPr="00FD6172">
        <w:rPr>
          <w:rFonts w:ascii="Arial" w:hAnsi="Arial"/>
          <w:spacing w:val="-3"/>
          <w:w w:val="110"/>
          <w:sz w:val="24"/>
          <w:lang w:val="en-GB"/>
        </w:rPr>
        <w:t xml:space="preserve"> </w:t>
      </w:r>
      <w:r w:rsidRPr="00FD6172">
        <w:rPr>
          <w:rFonts w:ascii="Arial" w:hAnsi="Arial"/>
          <w:w w:val="110"/>
          <w:sz w:val="24"/>
          <w:lang w:val="en-GB"/>
        </w:rPr>
        <w:t>specific</w:t>
      </w:r>
      <w:r w:rsidRPr="00FD6172">
        <w:rPr>
          <w:rFonts w:ascii="Arial" w:hAnsi="Arial"/>
          <w:spacing w:val="-49"/>
          <w:w w:val="110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climate-related laws or policies</w:t>
      </w:r>
      <w:ins w:id="8" w:author="Tiloka de Silva" w:date="2021-10-06T15:19:00Z">
        <w:r w:rsidR="007A27F7">
          <w:rPr>
            <w:rFonts w:ascii="Arial" w:hAnsi="Arial"/>
            <w:w w:val="105"/>
            <w:sz w:val="24"/>
            <w:lang w:val="en-GB"/>
          </w:rPr>
          <w:t xml:space="preserve"> </w:t>
        </w:r>
      </w:ins>
      <w:del w:id="9" w:author="Tenreyro,S" w:date="2021-10-06T09:58:00Z">
        <w:r w:rsidRPr="00FD6172" w:rsidDel="00E67CF0">
          <w:rPr>
            <w:rFonts w:ascii="Arial" w:hAnsi="Arial"/>
            <w:w w:val="105"/>
            <w:sz w:val="24"/>
            <w:lang w:val="en-GB"/>
          </w:rPr>
          <w:delText>, as well as the total number of climate-related</w:delText>
        </w:r>
        <w:r w:rsidRPr="00FD6172" w:rsidDel="00E67CF0">
          <w:rPr>
            <w:rFonts w:ascii="Arial" w:hAnsi="Arial"/>
            <w:spacing w:val="1"/>
            <w:w w:val="105"/>
            <w:sz w:val="24"/>
            <w:lang w:val="en-GB"/>
          </w:rPr>
          <w:delText xml:space="preserve"> </w:delText>
        </w:r>
        <w:r w:rsidRPr="00FD6172" w:rsidDel="00E67CF0">
          <w:rPr>
            <w:rFonts w:ascii="Arial" w:hAnsi="Arial"/>
            <w:w w:val="110"/>
            <w:sz w:val="24"/>
            <w:lang w:val="en-GB"/>
          </w:rPr>
          <w:delText xml:space="preserve">laws enacted, </w:delText>
        </w:r>
      </w:del>
      <w:r w:rsidRPr="00FD6172">
        <w:rPr>
          <w:rFonts w:ascii="Arial" w:hAnsi="Arial"/>
          <w:w w:val="110"/>
          <w:sz w:val="24"/>
          <w:lang w:val="en-GB"/>
        </w:rPr>
        <w:t>appear to have quantitatively small</w:t>
      </w:r>
      <w:r w:rsidRPr="00FD6172">
        <w:rPr>
          <w:rFonts w:ascii="Arial" w:hAnsi="Arial"/>
          <w:spacing w:val="-50"/>
          <w:w w:val="110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 xml:space="preserve">effects on emissions. </w:t>
      </w:r>
      <w:r w:rsidR="00BE7086" w:rsidRPr="00FD6172">
        <w:rPr>
          <w:rFonts w:ascii="Arial" w:hAnsi="Arial"/>
          <w:w w:val="105"/>
          <w:sz w:val="24"/>
          <w:lang w:val="en-GB"/>
        </w:rPr>
        <w:t xml:space="preserve">But </w:t>
      </w:r>
      <w:r w:rsidR="00C5153E" w:rsidRPr="00FD6172">
        <w:rPr>
          <w:rFonts w:ascii="Arial" w:hAnsi="Arial"/>
          <w:spacing w:val="-1"/>
          <w:w w:val="110"/>
          <w:sz w:val="24"/>
          <w:lang w:val="en-GB"/>
        </w:rPr>
        <w:t xml:space="preserve">the number of climate-related </w:t>
      </w:r>
      <w:r w:rsidR="00C5153E" w:rsidRPr="00FD6172">
        <w:rPr>
          <w:rFonts w:ascii="Arial" w:hAnsi="Arial"/>
          <w:w w:val="110"/>
          <w:sz w:val="24"/>
          <w:lang w:val="en-GB"/>
        </w:rPr>
        <w:t>laws is associated with significant</w:t>
      </w:r>
      <w:r w:rsidR="00C5153E" w:rsidRPr="00FD6172">
        <w:rPr>
          <w:rFonts w:ascii="Arial" w:hAnsi="Arial"/>
          <w:spacing w:val="1"/>
          <w:w w:val="110"/>
          <w:sz w:val="24"/>
          <w:lang w:val="en-GB"/>
        </w:rPr>
        <w:t xml:space="preserve"> </w:t>
      </w:r>
      <w:r w:rsidR="00C5153E" w:rsidRPr="00FD6172">
        <w:rPr>
          <w:rFonts w:ascii="Arial" w:hAnsi="Arial"/>
          <w:w w:val="110"/>
          <w:sz w:val="24"/>
          <w:lang w:val="en-GB"/>
        </w:rPr>
        <w:t xml:space="preserve">reductions in GHG emissions. </w:t>
      </w:r>
      <w:r w:rsidRPr="00FD6172">
        <w:rPr>
          <w:rFonts w:ascii="Arial" w:hAnsi="Arial"/>
          <w:w w:val="105"/>
          <w:sz w:val="24"/>
          <w:lang w:val="en-GB"/>
        </w:rPr>
        <w:t>The estimated effects on GDP growth and inflation from</w:t>
      </w:r>
      <w:r w:rsidRPr="00FD6172">
        <w:rPr>
          <w:rFonts w:ascii="Arial" w:hAnsi="Arial"/>
          <w:spacing w:val="1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10"/>
          <w:sz w:val="24"/>
          <w:lang w:val="en-GB"/>
        </w:rPr>
        <w:t>these</w:t>
      </w:r>
      <w:r w:rsidRPr="00FD6172">
        <w:rPr>
          <w:rFonts w:ascii="Arial" w:hAnsi="Arial"/>
          <w:spacing w:val="13"/>
          <w:w w:val="110"/>
          <w:sz w:val="24"/>
          <w:lang w:val="en-GB"/>
        </w:rPr>
        <w:t xml:space="preserve"> </w:t>
      </w:r>
      <w:r w:rsidRPr="00FD6172">
        <w:rPr>
          <w:rFonts w:ascii="Arial" w:hAnsi="Arial"/>
          <w:w w:val="110"/>
          <w:sz w:val="24"/>
          <w:lang w:val="en-GB"/>
        </w:rPr>
        <w:t>measures</w:t>
      </w:r>
      <w:r w:rsidRPr="00FD6172">
        <w:rPr>
          <w:rFonts w:ascii="Arial" w:hAnsi="Arial"/>
          <w:spacing w:val="13"/>
          <w:w w:val="110"/>
          <w:sz w:val="24"/>
          <w:lang w:val="en-GB"/>
        </w:rPr>
        <w:t xml:space="preserve"> </w:t>
      </w:r>
      <w:r w:rsidRPr="00FD6172">
        <w:rPr>
          <w:rFonts w:ascii="Arial" w:hAnsi="Arial"/>
          <w:w w:val="110"/>
          <w:sz w:val="24"/>
          <w:lang w:val="en-GB"/>
        </w:rPr>
        <w:t>are</w:t>
      </w:r>
      <w:r w:rsidRPr="00FD6172">
        <w:rPr>
          <w:rFonts w:ascii="Arial" w:hAnsi="Arial"/>
          <w:spacing w:val="14"/>
          <w:w w:val="110"/>
          <w:sz w:val="24"/>
          <w:lang w:val="en-GB"/>
        </w:rPr>
        <w:t xml:space="preserve"> </w:t>
      </w:r>
      <w:r w:rsidRPr="00FD6172">
        <w:rPr>
          <w:rFonts w:ascii="Arial" w:hAnsi="Arial"/>
          <w:w w:val="110"/>
          <w:sz w:val="24"/>
          <w:lang w:val="en-GB"/>
        </w:rPr>
        <w:t>largely</w:t>
      </w:r>
      <w:r w:rsidRPr="00FD6172">
        <w:rPr>
          <w:rFonts w:ascii="Arial" w:hAnsi="Arial"/>
          <w:spacing w:val="13"/>
          <w:w w:val="110"/>
          <w:sz w:val="24"/>
          <w:lang w:val="en-GB"/>
        </w:rPr>
        <w:t xml:space="preserve"> </w:t>
      </w:r>
      <w:r w:rsidRPr="00FD6172">
        <w:rPr>
          <w:rFonts w:ascii="Arial" w:hAnsi="Arial"/>
          <w:w w:val="110"/>
          <w:sz w:val="24"/>
          <w:lang w:val="en-GB"/>
        </w:rPr>
        <w:t>insignificant.</w:t>
      </w:r>
    </w:p>
    <w:p w14:paraId="4C221D40" w14:textId="77777777" w:rsidR="00FD6172" w:rsidRDefault="00FD6172" w:rsidP="00FD6172">
      <w:pPr>
        <w:pStyle w:val="BodyText"/>
        <w:rPr>
          <w:rFonts w:ascii="Arial" w:hAnsi="Arial"/>
          <w:w w:val="105"/>
          <w:sz w:val="24"/>
          <w:lang w:val="en-GB"/>
        </w:rPr>
      </w:pPr>
    </w:p>
    <w:p w14:paraId="53C910B7" w14:textId="77777777" w:rsidR="004D3261" w:rsidRPr="00FD6172" w:rsidRDefault="004D3261" w:rsidP="00FD6172">
      <w:pPr>
        <w:pStyle w:val="BodyText"/>
        <w:rPr>
          <w:rFonts w:ascii="Arial" w:hAnsi="Arial"/>
          <w:sz w:val="24"/>
          <w:lang w:val="en-GB"/>
        </w:rPr>
      </w:pPr>
      <w:r w:rsidRPr="00FD6172">
        <w:rPr>
          <w:rFonts w:ascii="Arial" w:hAnsi="Arial"/>
          <w:w w:val="105"/>
          <w:sz w:val="24"/>
          <w:lang w:val="en-GB"/>
        </w:rPr>
        <w:t xml:space="preserve">Overall, </w:t>
      </w:r>
      <w:proofErr w:type="gramStart"/>
      <w:r w:rsidRPr="00FD6172">
        <w:rPr>
          <w:rFonts w:ascii="Arial" w:hAnsi="Arial"/>
          <w:w w:val="105"/>
          <w:sz w:val="24"/>
          <w:lang w:val="en-GB"/>
        </w:rPr>
        <w:t>it is clear that much</w:t>
      </w:r>
      <w:proofErr w:type="gramEnd"/>
      <w:r w:rsidRPr="00FD6172">
        <w:rPr>
          <w:rFonts w:ascii="Arial" w:hAnsi="Arial"/>
          <w:w w:val="105"/>
          <w:sz w:val="24"/>
          <w:lang w:val="en-GB"/>
        </w:rPr>
        <w:t xml:space="preserve"> more ambitious targets and stricter compliance</w:t>
      </w:r>
      <w:r w:rsidRPr="00FD6172">
        <w:rPr>
          <w:rFonts w:ascii="Arial" w:hAnsi="Arial"/>
          <w:spacing w:val="-47"/>
          <w:w w:val="105"/>
          <w:sz w:val="24"/>
          <w:lang w:val="en-GB"/>
        </w:rPr>
        <w:t xml:space="preserve"> </w:t>
      </w:r>
      <w:r w:rsidR="000D2BE2">
        <w:rPr>
          <w:rFonts w:ascii="Arial" w:hAnsi="Arial"/>
          <w:w w:val="105"/>
          <w:sz w:val="24"/>
          <w:lang w:val="en-GB"/>
        </w:rPr>
        <w:t>will</w:t>
      </w:r>
      <w:r w:rsidRPr="00FD6172">
        <w:rPr>
          <w:rFonts w:ascii="Arial" w:hAnsi="Arial"/>
          <w:w w:val="105"/>
          <w:sz w:val="24"/>
          <w:lang w:val="en-GB"/>
        </w:rPr>
        <w:t xml:space="preserve"> be needed to offset the large impact of economic and population growth</w:t>
      </w:r>
      <w:r w:rsidRPr="00FD6172">
        <w:rPr>
          <w:rFonts w:ascii="Arial" w:hAnsi="Arial"/>
          <w:spacing w:val="-47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on the flow of emissions and contain a damaging further expansion in the stock</w:t>
      </w:r>
      <w:r w:rsidR="00FD6172">
        <w:rPr>
          <w:rFonts w:ascii="Arial" w:hAnsi="Arial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of</w:t>
      </w:r>
      <w:r w:rsidRPr="00FD6172">
        <w:rPr>
          <w:rFonts w:ascii="Arial" w:hAnsi="Arial"/>
          <w:spacing w:val="18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greenhouse</w:t>
      </w:r>
      <w:r w:rsidRPr="00FD6172">
        <w:rPr>
          <w:rFonts w:ascii="Arial" w:hAnsi="Arial"/>
          <w:spacing w:val="18"/>
          <w:w w:val="105"/>
          <w:sz w:val="24"/>
          <w:lang w:val="en-GB"/>
        </w:rPr>
        <w:t xml:space="preserve"> </w:t>
      </w:r>
      <w:r w:rsidRPr="00FD6172">
        <w:rPr>
          <w:rFonts w:ascii="Arial" w:hAnsi="Arial"/>
          <w:w w:val="105"/>
          <w:sz w:val="24"/>
          <w:lang w:val="en-GB"/>
        </w:rPr>
        <w:t>gases.</w:t>
      </w:r>
    </w:p>
    <w:p w14:paraId="63932EF8" w14:textId="77777777" w:rsidR="000330F2" w:rsidRPr="00FD6172" w:rsidRDefault="000330F2" w:rsidP="00FD6172">
      <w:pPr>
        <w:rPr>
          <w:rFonts w:ascii="Arial" w:hAnsi="Arial"/>
          <w:lang w:val="en-GB"/>
        </w:rPr>
      </w:pPr>
    </w:p>
    <w:sectPr w:rsidR="000330F2" w:rsidRPr="00FD6172" w:rsidSect="00FD6172">
      <w:pgSz w:w="11900" w:h="16840"/>
      <w:pgMar w:top="1440" w:right="1440" w:bottom="1242" w:left="1151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enreyro,S" w:date="2021-10-06T09:53:00Z" w:initials="T">
    <w:p w14:paraId="030CF0DC" w14:textId="572E9216" w:rsidR="00F949D0" w:rsidRDefault="00F949D0">
      <w:pPr>
        <w:pStyle w:val="CommentText"/>
      </w:pPr>
      <w:r>
        <w:rPr>
          <w:rStyle w:val="CommentReference"/>
        </w:rPr>
        <w:annotationRef/>
      </w:r>
      <w:r>
        <w:t>Romesh: few signed Kyoto; many signed Copenhagen; most Paris</w:t>
      </w:r>
    </w:p>
  </w:comment>
  <w:comment w:id="2" w:author="Tiloka de Silva" w:date="2021-10-06T15:21:00Z" w:initials="TdS">
    <w:p w14:paraId="7D0BAC75" w14:textId="73FF5D7E" w:rsidR="00912BBC" w:rsidRDefault="00912BBC" w:rsidP="00912BBC">
      <w:pPr>
        <w:pStyle w:val="CommentText"/>
      </w:pPr>
      <w:r>
        <w:rPr>
          <w:rStyle w:val="CommentReference"/>
        </w:rPr>
        <w:annotationRef/>
      </w:r>
      <w:r>
        <w:t>The increase in East Asia is much larger than in South Asia; South Asia is more comparable to the Middle East.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0CF0DC" w15:done="0"/>
  <w15:commentEx w15:paraId="7D0BAC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F0A2" w16cex:dateUtc="2021-10-06T08:53:00Z"/>
  <w16cex:commentExtensible w16cex:durableId="25083D83" w16cex:dateUtc="2021-10-06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0CF0DC" w16cid:durableId="2507F0A2"/>
  <w16cid:commentId w16cid:paraId="7D0BAC75" w16cid:durableId="25083D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28EB" w14:textId="77777777" w:rsidR="00E06688" w:rsidRDefault="00E06688">
      <w:r>
        <w:separator/>
      </w:r>
    </w:p>
  </w:endnote>
  <w:endnote w:type="continuationSeparator" w:id="0">
    <w:p w14:paraId="4D9CC5BC" w14:textId="77777777" w:rsidR="00E06688" w:rsidRDefault="00E0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B5B1" w14:textId="77777777" w:rsidR="00E06688" w:rsidRDefault="00E06688">
      <w:r>
        <w:separator/>
      </w:r>
    </w:p>
  </w:footnote>
  <w:footnote w:type="continuationSeparator" w:id="0">
    <w:p w14:paraId="1BC101EC" w14:textId="77777777" w:rsidR="00E06688" w:rsidRDefault="00E0668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nreyro,S">
    <w15:presenceInfo w15:providerId="AD" w15:userId="S::S.Tenreyro@lse.ac.uk::fabc6739-79cc-42e0-9f2b-09298ce7241e"/>
  </w15:person>
  <w15:person w15:author="Tiloka de Silva">
    <w15:presenceInfo w15:providerId="AD" w15:userId="S::tilokad@uom.lk::30506f46-c745-4b79-bb59-3fda77527d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E7"/>
    <w:rsid w:val="000330F2"/>
    <w:rsid w:val="000D2BE2"/>
    <w:rsid w:val="00143BF0"/>
    <w:rsid w:val="00151612"/>
    <w:rsid w:val="0021161B"/>
    <w:rsid w:val="0029282C"/>
    <w:rsid w:val="00304B70"/>
    <w:rsid w:val="00312E8E"/>
    <w:rsid w:val="00354CE7"/>
    <w:rsid w:val="00354EB4"/>
    <w:rsid w:val="00395A15"/>
    <w:rsid w:val="003C2A96"/>
    <w:rsid w:val="00412029"/>
    <w:rsid w:val="004D3261"/>
    <w:rsid w:val="005724A5"/>
    <w:rsid w:val="00582CD8"/>
    <w:rsid w:val="005857F4"/>
    <w:rsid w:val="005D4FBB"/>
    <w:rsid w:val="00623D46"/>
    <w:rsid w:val="00636D50"/>
    <w:rsid w:val="006D3358"/>
    <w:rsid w:val="00705871"/>
    <w:rsid w:val="0076275F"/>
    <w:rsid w:val="007A27F7"/>
    <w:rsid w:val="007A34CA"/>
    <w:rsid w:val="007D6BB3"/>
    <w:rsid w:val="007E347B"/>
    <w:rsid w:val="00824139"/>
    <w:rsid w:val="00843AB4"/>
    <w:rsid w:val="008549E2"/>
    <w:rsid w:val="0088313D"/>
    <w:rsid w:val="008831B0"/>
    <w:rsid w:val="008A2490"/>
    <w:rsid w:val="00912BBC"/>
    <w:rsid w:val="009B7B46"/>
    <w:rsid w:val="00A01D68"/>
    <w:rsid w:val="00A9129E"/>
    <w:rsid w:val="00AA3294"/>
    <w:rsid w:val="00B12006"/>
    <w:rsid w:val="00B16BE5"/>
    <w:rsid w:val="00BE7086"/>
    <w:rsid w:val="00C071B4"/>
    <w:rsid w:val="00C5153E"/>
    <w:rsid w:val="00CB0E7C"/>
    <w:rsid w:val="00CD2923"/>
    <w:rsid w:val="00DF04B0"/>
    <w:rsid w:val="00E06688"/>
    <w:rsid w:val="00E350E6"/>
    <w:rsid w:val="00E67CF0"/>
    <w:rsid w:val="00E850A1"/>
    <w:rsid w:val="00F60616"/>
    <w:rsid w:val="00F949D0"/>
    <w:rsid w:val="00FD6172"/>
    <w:rsid w:val="00FF54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C496"/>
  <w15:docId w15:val="{533DF43B-3E3F-4F7A-8965-2ED9B870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7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2A96"/>
    <w:pPr>
      <w:widowControl w:val="0"/>
      <w:autoSpaceDE w:val="0"/>
      <w:autoSpaceDN w:val="0"/>
    </w:pPr>
    <w:rPr>
      <w:rFonts w:ascii="Calibri" w:eastAsia="Calibri" w:hAnsi="Calibri" w:cs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C2A96"/>
    <w:rPr>
      <w:rFonts w:ascii="Calibri" w:eastAsia="Calibri" w:hAnsi="Calibri" w:cs="Calibri"/>
      <w:sz w:val="21"/>
      <w:szCs w:val="21"/>
    </w:rPr>
  </w:style>
  <w:style w:type="character" w:styleId="CommentReference">
    <w:name w:val="annotation reference"/>
    <w:basedOn w:val="DefaultParagraphFont"/>
    <w:semiHidden/>
    <w:unhideWhenUsed/>
    <w:rsid w:val="00F949D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949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94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94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949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Romesh Vaitilingam Consultancy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Romesh Vaitilingam</dc:creator>
  <cp:keywords/>
  <cp:lastModifiedBy>Tiloka de Silva</cp:lastModifiedBy>
  <cp:revision>6</cp:revision>
  <dcterms:created xsi:type="dcterms:W3CDTF">2021-10-06T08:58:00Z</dcterms:created>
  <dcterms:modified xsi:type="dcterms:W3CDTF">2021-10-06T09:52:00Z</dcterms:modified>
</cp:coreProperties>
</file>